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55" w:type="dxa"/>
        <w:tblBorders>
          <w:bottom w:val="single" w:sz="8" w:space="0" w:color="auto"/>
        </w:tblBorders>
        <w:tblLook w:val="01E0" w:firstRow="1" w:lastRow="1" w:firstColumn="1" w:lastColumn="1" w:noHBand="0" w:noVBand="0"/>
      </w:tblPr>
      <w:tblGrid>
        <w:gridCol w:w="8755"/>
      </w:tblGrid>
      <w:tr w:rsidR="00FC60E8" w:rsidRPr="004250AE" w14:paraId="1AD1444C" w14:textId="77777777" w:rsidTr="003260B7">
        <w:tc>
          <w:tcPr>
            <w:tcW w:w="8755" w:type="dxa"/>
          </w:tcPr>
          <w:p w14:paraId="2E4EA9B5" w14:textId="77777777" w:rsidR="00BE362F" w:rsidRPr="004250AE" w:rsidRDefault="00FC60E8" w:rsidP="003260B7">
            <w:pPr>
              <w:spacing w:before="120" w:after="60"/>
              <w:jc w:val="both"/>
              <w:rPr>
                <w:rFonts w:ascii="Arial" w:hAnsi="Arial" w:cs="Arial"/>
                <w:b/>
                <w:bCs/>
                <w:i/>
                <w:iCs/>
                <w:color w:val="BF0000" w:themeColor="accent1" w:themeShade="BF"/>
                <w:sz w:val="32"/>
                <w:szCs w:val="32"/>
              </w:rPr>
            </w:pPr>
            <w:r w:rsidRPr="004250AE">
              <w:rPr>
                <w:rFonts w:ascii="Arial" w:hAnsi="Arial" w:cs="Arial"/>
                <w:b/>
                <w:bCs/>
                <w:i/>
                <w:iCs/>
                <w:color w:val="BF0000" w:themeColor="accent1" w:themeShade="BF"/>
                <w:sz w:val="32"/>
                <w:szCs w:val="32"/>
              </w:rPr>
              <w:t>IFT-2003</w:t>
            </w:r>
            <w:r w:rsidR="005C168E" w:rsidRPr="004250AE">
              <w:rPr>
                <w:rFonts w:ascii="Arial" w:hAnsi="Arial" w:cs="Arial"/>
                <w:b/>
                <w:bCs/>
                <w:i/>
                <w:iCs/>
                <w:color w:val="BF0000" w:themeColor="accent1" w:themeShade="BF"/>
                <w:sz w:val="32"/>
                <w:szCs w:val="32"/>
              </w:rPr>
              <w:t xml:space="preserve"> – </w:t>
            </w:r>
            <w:r w:rsidRPr="004250AE">
              <w:rPr>
                <w:rFonts w:ascii="Arial" w:hAnsi="Arial" w:cs="Arial"/>
                <w:b/>
                <w:bCs/>
                <w:i/>
                <w:iCs/>
                <w:color w:val="BF0000" w:themeColor="accent1" w:themeShade="BF"/>
                <w:sz w:val="32"/>
                <w:szCs w:val="32"/>
              </w:rPr>
              <w:t>Intelligence artificielle I</w:t>
            </w:r>
          </w:p>
        </w:tc>
      </w:tr>
    </w:tbl>
    <w:p w14:paraId="6935CC48" w14:textId="77777777" w:rsidR="00513BE1" w:rsidRPr="004250AE" w:rsidRDefault="00513BE1" w:rsidP="00513BE1">
      <w:pPr>
        <w:jc w:val="both"/>
      </w:pPr>
    </w:p>
    <w:p w14:paraId="4FEADA98" w14:textId="77777777" w:rsidR="00513BE1" w:rsidRPr="004250AE" w:rsidRDefault="00272373" w:rsidP="00513BE1">
      <w:pPr>
        <w:jc w:val="both"/>
        <w:rPr>
          <w:color w:val="C00000"/>
          <w:sz w:val="40"/>
          <w:szCs w:val="40"/>
        </w:rPr>
      </w:pPr>
      <w:r w:rsidRPr="004250AE">
        <w:rPr>
          <w:color w:val="C00000"/>
          <w:sz w:val="40"/>
          <w:szCs w:val="40"/>
        </w:rPr>
        <w:t xml:space="preserve">Session </w:t>
      </w:r>
      <w:r w:rsidR="007C5993" w:rsidRPr="004250AE">
        <w:rPr>
          <w:color w:val="C00000"/>
          <w:sz w:val="40"/>
          <w:szCs w:val="40"/>
        </w:rPr>
        <w:t>d’</w:t>
      </w:r>
      <w:r w:rsidRPr="004250AE">
        <w:rPr>
          <w:color w:val="C00000"/>
          <w:sz w:val="40"/>
          <w:szCs w:val="40"/>
        </w:rPr>
        <w:t>automne 2016</w:t>
      </w:r>
    </w:p>
    <w:p w14:paraId="7FD0DD65" w14:textId="77777777" w:rsidR="00B71968" w:rsidRPr="004250AE" w:rsidRDefault="00B71968" w:rsidP="00513BE1">
      <w:pPr>
        <w:jc w:val="both"/>
      </w:pPr>
    </w:p>
    <w:p w14:paraId="0ACA6647" w14:textId="77777777" w:rsidR="00B71968" w:rsidRDefault="00B71968" w:rsidP="00513BE1">
      <w:pPr>
        <w:jc w:val="both"/>
      </w:pPr>
    </w:p>
    <w:p w14:paraId="11C26B91" w14:textId="77777777" w:rsidR="00877592" w:rsidRDefault="00877592" w:rsidP="00513BE1">
      <w:pPr>
        <w:jc w:val="both"/>
      </w:pPr>
    </w:p>
    <w:p w14:paraId="6AA54EDF" w14:textId="77777777" w:rsidR="00877592" w:rsidRDefault="00877592" w:rsidP="00513BE1">
      <w:pPr>
        <w:jc w:val="both"/>
      </w:pPr>
    </w:p>
    <w:p w14:paraId="62CFBFDD" w14:textId="77777777" w:rsidR="00877592" w:rsidRDefault="00877592" w:rsidP="00513BE1">
      <w:pPr>
        <w:jc w:val="both"/>
      </w:pPr>
    </w:p>
    <w:p w14:paraId="57006EFB" w14:textId="77777777" w:rsidR="00877592" w:rsidRDefault="00877592" w:rsidP="00513BE1">
      <w:pPr>
        <w:jc w:val="both"/>
      </w:pPr>
    </w:p>
    <w:p w14:paraId="46AE6A07" w14:textId="77777777" w:rsidR="00877592" w:rsidRPr="004250AE" w:rsidRDefault="00877592" w:rsidP="00513BE1">
      <w:pPr>
        <w:jc w:val="both"/>
      </w:pPr>
    </w:p>
    <w:p w14:paraId="2C265607" w14:textId="77777777" w:rsidR="00B71968" w:rsidRPr="004250AE" w:rsidRDefault="00703F8C" w:rsidP="00B71968">
      <w:pPr>
        <w:jc w:val="both"/>
        <w:rPr>
          <w:rFonts w:ascii="Arial" w:hAnsi="Arial" w:cs="Arial"/>
          <w:b/>
          <w:bCs/>
          <w:color w:val="BF0000" w:themeColor="accent1" w:themeShade="BF"/>
          <w:sz w:val="56"/>
          <w:szCs w:val="56"/>
        </w:rPr>
      </w:pPr>
      <w:r w:rsidRPr="004250AE">
        <w:rPr>
          <w:rFonts w:ascii="Arial" w:hAnsi="Arial" w:cs="Arial"/>
          <w:b/>
          <w:bCs/>
          <w:color w:val="BF0000" w:themeColor="accent1" w:themeShade="BF"/>
          <w:sz w:val="56"/>
          <w:szCs w:val="56"/>
        </w:rPr>
        <w:t xml:space="preserve">Conception d’un jeu intelligent </w:t>
      </w:r>
    </w:p>
    <w:p w14:paraId="55BF08F5" w14:textId="77777777" w:rsidR="00B71968" w:rsidRPr="004250AE" w:rsidRDefault="00B71968" w:rsidP="00513BE1">
      <w:pPr>
        <w:jc w:val="both"/>
      </w:pPr>
    </w:p>
    <w:p w14:paraId="1CC7849C" w14:textId="77777777" w:rsidR="00513BE1" w:rsidRPr="004250AE" w:rsidRDefault="004716DC" w:rsidP="00B71968">
      <w:pPr>
        <w:spacing w:line="360" w:lineRule="auto"/>
        <w:jc w:val="both"/>
        <w:rPr>
          <w:rFonts w:ascii="Arial" w:hAnsi="Arial" w:cs="Arial"/>
          <w:b/>
          <w:bCs/>
          <w:sz w:val="40"/>
          <w:szCs w:val="40"/>
        </w:rPr>
      </w:pPr>
      <w:r w:rsidRPr="004250AE">
        <w:rPr>
          <w:rFonts w:ascii="Arial" w:hAnsi="Arial" w:cs="Arial"/>
          <w:b/>
          <w:bCs/>
          <w:sz w:val="40"/>
          <w:szCs w:val="40"/>
        </w:rPr>
        <w:t xml:space="preserve">Travail </w:t>
      </w:r>
      <w:r w:rsidR="00C42343" w:rsidRPr="004250AE">
        <w:rPr>
          <w:rFonts w:ascii="Arial" w:hAnsi="Arial" w:cs="Arial"/>
          <w:b/>
          <w:bCs/>
          <w:sz w:val="40"/>
          <w:szCs w:val="40"/>
        </w:rPr>
        <w:t>d’équipe</w:t>
      </w:r>
    </w:p>
    <w:p w14:paraId="2D3713D7" w14:textId="77777777" w:rsidR="00B71968" w:rsidRPr="004250AE" w:rsidRDefault="00272373" w:rsidP="00B71968">
      <w:pPr>
        <w:spacing w:line="360" w:lineRule="auto"/>
        <w:jc w:val="both"/>
        <w:rPr>
          <w:rFonts w:ascii="Arial" w:hAnsi="Arial" w:cs="Arial"/>
          <w:b/>
          <w:bCs/>
          <w:sz w:val="32"/>
          <w:szCs w:val="32"/>
        </w:rPr>
      </w:pPr>
      <w:r w:rsidRPr="004250AE">
        <w:rPr>
          <w:rFonts w:ascii="Arial" w:hAnsi="Arial" w:cs="Arial"/>
          <w:b/>
          <w:bCs/>
          <w:sz w:val="32"/>
          <w:szCs w:val="32"/>
        </w:rPr>
        <w:t>30 octobre 2016</w:t>
      </w:r>
    </w:p>
    <w:p w14:paraId="3500D74D" w14:textId="77777777" w:rsidR="00513BE1" w:rsidRPr="004250AE" w:rsidRDefault="00513BE1" w:rsidP="00513BE1">
      <w:pPr>
        <w:jc w:val="both"/>
      </w:pPr>
    </w:p>
    <w:tbl>
      <w:tblPr>
        <w:tblpPr w:leftFromText="141" w:rightFromText="141" w:vertAnchor="text" w:tblpXSpec="center" w:tblpY="1"/>
        <w:tblOverlap w:val="never"/>
        <w:tblW w:w="0" w:type="auto"/>
        <w:tblLook w:val="01E0" w:firstRow="1" w:lastRow="1" w:firstColumn="1" w:lastColumn="1" w:noHBand="0" w:noVBand="0"/>
      </w:tblPr>
      <w:tblGrid>
        <w:gridCol w:w="3529"/>
        <w:gridCol w:w="1585"/>
        <w:tblGridChange w:id="0">
          <w:tblGrid>
            <w:gridCol w:w="3529"/>
            <w:gridCol w:w="1585"/>
          </w:tblGrid>
        </w:tblGridChange>
      </w:tblGrid>
      <w:tr w:rsidR="00EB2702" w:rsidRPr="004250AE" w14:paraId="604C7D48" w14:textId="77777777" w:rsidTr="003260B7">
        <w:tc>
          <w:tcPr>
            <w:tcW w:w="3529" w:type="dxa"/>
            <w:tcBorders>
              <w:bottom w:val="single" w:sz="4" w:space="0" w:color="auto"/>
            </w:tcBorders>
          </w:tcPr>
          <w:p w14:paraId="7C5087A6" w14:textId="77777777" w:rsidR="00EB2702" w:rsidRPr="004250AE" w:rsidRDefault="00EB2702" w:rsidP="003260B7">
            <w:pPr>
              <w:spacing w:before="120"/>
              <w:jc w:val="both"/>
              <w:rPr>
                <w:rFonts w:ascii="Arial" w:hAnsi="Arial" w:cs="Arial"/>
                <w:b/>
                <w:bCs/>
                <w:sz w:val="22"/>
                <w:szCs w:val="22"/>
              </w:rPr>
            </w:pPr>
            <w:r w:rsidRPr="004250AE">
              <w:rPr>
                <w:rFonts w:ascii="Arial" w:hAnsi="Arial" w:cs="Arial"/>
                <w:b/>
                <w:bCs/>
                <w:sz w:val="22"/>
                <w:szCs w:val="22"/>
              </w:rPr>
              <w:t xml:space="preserve">Équipe </w:t>
            </w:r>
            <w:r w:rsidR="00703F8C" w:rsidRPr="004250AE">
              <w:rPr>
                <w:rFonts w:ascii="Arial" w:hAnsi="Arial" w:cs="Arial"/>
                <w:b/>
                <w:bCs/>
              </w:rPr>
              <w:t>6</w:t>
            </w:r>
          </w:p>
        </w:tc>
        <w:tc>
          <w:tcPr>
            <w:tcW w:w="1585" w:type="dxa"/>
            <w:tcBorders>
              <w:bottom w:val="single" w:sz="4" w:space="0" w:color="auto"/>
            </w:tcBorders>
          </w:tcPr>
          <w:p w14:paraId="3870F3FA" w14:textId="77777777" w:rsidR="00EB2702" w:rsidRPr="004250AE" w:rsidRDefault="00EB2702" w:rsidP="003260B7">
            <w:pPr>
              <w:spacing w:before="120"/>
              <w:jc w:val="both"/>
              <w:rPr>
                <w:rFonts w:ascii="Arial" w:hAnsi="Arial" w:cs="Arial"/>
                <w:sz w:val="22"/>
                <w:szCs w:val="22"/>
              </w:rPr>
            </w:pPr>
          </w:p>
        </w:tc>
      </w:tr>
      <w:tr w:rsidR="00EB2702" w:rsidRPr="004250AE" w14:paraId="7184F299" w14:textId="77777777" w:rsidTr="00041B95">
        <w:tblPrEx>
          <w:tblW w:w="0" w:type="auto"/>
          <w:tblLook w:val="01E0" w:firstRow="1" w:lastRow="1" w:firstColumn="1" w:lastColumn="1" w:noHBand="0" w:noVBand="0"/>
          <w:tblPrExChange w:id="1" w:author="Thierry Bellevue" w:date="2016-10-24T21:46:00Z">
            <w:tblPrEx>
              <w:tblW w:w="0" w:type="auto"/>
              <w:tblLook w:val="01E0" w:firstRow="1" w:lastRow="1" w:firstColumn="1" w:lastColumn="1" w:noHBand="0" w:noVBand="0"/>
            </w:tblPrEx>
          </w:tblPrExChange>
        </w:tblPrEx>
        <w:tc>
          <w:tcPr>
            <w:tcW w:w="3529" w:type="dxa"/>
            <w:tcBorders>
              <w:top w:val="single" w:sz="4" w:space="0" w:color="auto"/>
            </w:tcBorders>
            <w:tcPrChange w:id="2" w:author="Thierry Bellevue" w:date="2016-10-24T21:46:00Z">
              <w:tcPr>
                <w:tcW w:w="3529" w:type="dxa"/>
                <w:tcBorders>
                  <w:top w:val="single" w:sz="4" w:space="0" w:color="auto"/>
                </w:tcBorders>
              </w:tcPr>
            </w:tcPrChange>
          </w:tcPr>
          <w:p w14:paraId="716F2D96" w14:textId="77777777" w:rsidR="00EB2702" w:rsidRPr="004250AE" w:rsidRDefault="00703F8C" w:rsidP="003260B7">
            <w:pPr>
              <w:spacing w:before="60"/>
              <w:jc w:val="both"/>
              <w:rPr>
                <w:rFonts w:ascii="Arial" w:hAnsi="Arial" w:cs="Arial"/>
                <w:sz w:val="22"/>
                <w:szCs w:val="22"/>
              </w:rPr>
            </w:pPr>
            <w:r w:rsidRPr="004250AE">
              <w:rPr>
                <w:rFonts w:ascii="Arial" w:hAnsi="Arial" w:cs="Arial"/>
              </w:rPr>
              <w:t>Bellevue</w:t>
            </w:r>
            <w:r w:rsidR="00EB2702" w:rsidRPr="004250AE">
              <w:rPr>
                <w:rFonts w:ascii="Arial" w:hAnsi="Arial" w:cs="Arial"/>
                <w:sz w:val="22"/>
                <w:szCs w:val="22"/>
              </w:rPr>
              <w:t xml:space="preserve">, </w:t>
            </w:r>
            <w:r w:rsidRPr="004250AE">
              <w:rPr>
                <w:rFonts w:ascii="Arial" w:hAnsi="Arial" w:cs="Arial"/>
              </w:rPr>
              <w:t>Thierry</w:t>
            </w:r>
          </w:p>
        </w:tc>
        <w:tc>
          <w:tcPr>
            <w:tcW w:w="1585" w:type="dxa"/>
            <w:tcBorders>
              <w:top w:val="single" w:sz="4" w:space="0" w:color="auto"/>
            </w:tcBorders>
            <w:vAlign w:val="bottom"/>
            <w:tcPrChange w:id="3" w:author="Thierry Bellevue" w:date="2016-10-24T21:46:00Z">
              <w:tcPr>
                <w:tcW w:w="1585" w:type="dxa"/>
                <w:tcBorders>
                  <w:top w:val="single" w:sz="4" w:space="0" w:color="auto"/>
                </w:tcBorders>
              </w:tcPr>
            </w:tcPrChange>
          </w:tcPr>
          <w:p w14:paraId="5134CC0D" w14:textId="64425260" w:rsidR="00EB2702" w:rsidRPr="004250AE" w:rsidRDefault="00041B95" w:rsidP="00041B95">
            <w:pPr>
              <w:rPr>
                <w:rFonts w:ascii="Arial" w:hAnsi="Arial" w:cs="Arial"/>
                <w:sz w:val="22"/>
                <w:szCs w:val="22"/>
                <w:highlight w:val="yellow"/>
              </w:rPr>
              <w:pPrChange w:id="4" w:author="Thierry Bellevue" w:date="2016-10-24T21:46:00Z">
                <w:pPr>
                  <w:framePr w:hSpace="141" w:wrap="around" w:vAnchor="text" w:hAnchor="text" w:xAlign="center" w:y="1"/>
                  <w:spacing w:before="60"/>
                  <w:suppressOverlap/>
                  <w:jc w:val="both"/>
                </w:pPr>
              </w:pPrChange>
            </w:pPr>
            <w:ins w:id="5" w:author="Thierry Bellevue" w:date="2016-10-24T21:46:00Z">
              <w:r w:rsidRPr="00041B95">
                <w:rPr>
                  <w:rFonts w:ascii="Arial" w:hAnsi="Arial" w:cs="Arial"/>
                </w:rPr>
                <w:t>111</w:t>
              </w:r>
              <w:r>
                <w:rPr>
                  <w:rFonts w:ascii="Arial" w:hAnsi="Arial" w:cs="Arial"/>
                </w:rPr>
                <w:t> </w:t>
              </w:r>
              <w:r w:rsidRPr="00041B95">
                <w:rPr>
                  <w:rFonts w:ascii="Arial" w:hAnsi="Arial" w:cs="Arial"/>
                </w:rPr>
                <w:t>084</w:t>
              </w:r>
              <w:r>
                <w:rPr>
                  <w:rFonts w:ascii="Arial" w:hAnsi="Arial" w:cs="Arial"/>
                </w:rPr>
                <w:t xml:space="preserve"> </w:t>
              </w:r>
              <w:r w:rsidRPr="00041B95">
                <w:rPr>
                  <w:rFonts w:ascii="Arial" w:hAnsi="Arial" w:cs="Arial"/>
                </w:rPr>
                <w:t>949</w:t>
              </w:r>
            </w:ins>
          </w:p>
        </w:tc>
      </w:tr>
      <w:tr w:rsidR="00A462E1" w:rsidRPr="004250AE" w14:paraId="0C184196" w14:textId="77777777" w:rsidTr="003260B7">
        <w:tc>
          <w:tcPr>
            <w:tcW w:w="3529" w:type="dxa"/>
          </w:tcPr>
          <w:p w14:paraId="145BDCA8" w14:textId="77777777" w:rsidR="00A462E1" w:rsidRPr="004250AE" w:rsidRDefault="004716DC" w:rsidP="003260B7">
            <w:pPr>
              <w:spacing w:before="60"/>
              <w:jc w:val="both"/>
              <w:rPr>
                <w:rFonts w:ascii="Arial" w:hAnsi="Arial" w:cs="Arial"/>
                <w:sz w:val="22"/>
                <w:szCs w:val="22"/>
              </w:rPr>
            </w:pPr>
            <w:r w:rsidRPr="004250AE">
              <w:rPr>
                <w:rFonts w:ascii="Arial" w:hAnsi="Arial" w:cs="Arial"/>
              </w:rPr>
              <w:t>Portelance</w:t>
            </w:r>
            <w:r w:rsidR="00A462E1" w:rsidRPr="004250AE">
              <w:rPr>
                <w:rFonts w:ascii="Arial" w:hAnsi="Arial" w:cs="Arial"/>
                <w:sz w:val="22"/>
                <w:szCs w:val="22"/>
              </w:rPr>
              <w:t xml:space="preserve">, </w:t>
            </w:r>
            <w:r w:rsidRPr="004250AE">
              <w:rPr>
                <w:rFonts w:ascii="Arial" w:hAnsi="Arial" w:cs="Arial"/>
              </w:rPr>
              <w:t>Gilles</w:t>
            </w:r>
          </w:p>
        </w:tc>
        <w:tc>
          <w:tcPr>
            <w:tcW w:w="1585" w:type="dxa"/>
          </w:tcPr>
          <w:p w14:paraId="232CE34A" w14:textId="77777777" w:rsidR="00A462E1" w:rsidRPr="004250AE" w:rsidRDefault="00272373">
            <w:r w:rsidRPr="004250AE">
              <w:rPr>
                <w:rFonts w:ascii="Arial" w:hAnsi="Arial" w:cs="Arial"/>
              </w:rPr>
              <w:t>987 601 082</w:t>
            </w:r>
          </w:p>
        </w:tc>
      </w:tr>
      <w:tr w:rsidR="004716DC" w:rsidRPr="004250AE" w14:paraId="3E6F5301" w14:textId="77777777" w:rsidTr="003260B7">
        <w:tc>
          <w:tcPr>
            <w:tcW w:w="3529" w:type="dxa"/>
          </w:tcPr>
          <w:p w14:paraId="1998D7B5" w14:textId="77777777" w:rsidR="004716DC" w:rsidRPr="004250AE" w:rsidRDefault="004716DC" w:rsidP="003260B7">
            <w:pPr>
              <w:spacing w:before="60"/>
              <w:jc w:val="both"/>
              <w:rPr>
                <w:rFonts w:ascii="Arial" w:hAnsi="Arial" w:cs="Arial"/>
                <w:sz w:val="22"/>
                <w:szCs w:val="22"/>
              </w:rPr>
            </w:pPr>
          </w:p>
        </w:tc>
        <w:tc>
          <w:tcPr>
            <w:tcW w:w="1585" w:type="dxa"/>
          </w:tcPr>
          <w:p w14:paraId="179807C8" w14:textId="77777777" w:rsidR="004716DC" w:rsidRPr="004250AE" w:rsidRDefault="004716DC"/>
        </w:tc>
      </w:tr>
    </w:tbl>
    <w:p w14:paraId="4FD034EA" w14:textId="77777777" w:rsidR="00513BE1" w:rsidRPr="004250AE" w:rsidRDefault="00CD5BC3" w:rsidP="0042746C">
      <w:pPr>
        <w:jc w:val="both"/>
        <w:rPr>
          <w:color w:val="000000"/>
          <w:sz w:val="36"/>
        </w:rPr>
      </w:pPr>
      <w:r w:rsidRPr="004250AE">
        <w:br w:type="textWrapping" w:clear="all"/>
      </w:r>
    </w:p>
    <w:p w14:paraId="018ACFE6" w14:textId="77777777" w:rsidR="00AF2217" w:rsidRPr="004250AE" w:rsidRDefault="00AF2217" w:rsidP="00513BE1">
      <w:pPr>
        <w:ind w:left="3402" w:right="-6"/>
        <w:jc w:val="right"/>
        <w:rPr>
          <w:color w:val="000000"/>
          <w:sz w:val="36"/>
        </w:rPr>
      </w:pPr>
    </w:p>
    <w:p w14:paraId="45566AB1" w14:textId="77777777" w:rsidR="00941D06" w:rsidRPr="004250AE" w:rsidRDefault="00941D06" w:rsidP="00513BE1">
      <w:pPr>
        <w:ind w:left="3402" w:right="-6"/>
        <w:jc w:val="right"/>
        <w:rPr>
          <w:color w:val="000000"/>
          <w:sz w:val="36"/>
        </w:rPr>
      </w:pPr>
    </w:p>
    <w:tbl>
      <w:tblPr>
        <w:tblW w:w="0" w:type="auto"/>
        <w:jc w:val="right"/>
        <w:tblLook w:val="01E0" w:firstRow="1" w:lastRow="1" w:firstColumn="1" w:lastColumn="1" w:noHBand="0" w:noVBand="0"/>
      </w:tblPr>
      <w:tblGrid>
        <w:gridCol w:w="4281"/>
      </w:tblGrid>
      <w:tr w:rsidR="00941D06" w:rsidRPr="004250AE" w14:paraId="26843C25" w14:textId="77777777" w:rsidTr="003260B7">
        <w:trPr>
          <w:jc w:val="right"/>
        </w:trPr>
        <w:tc>
          <w:tcPr>
            <w:tcW w:w="4281" w:type="dxa"/>
            <w:vAlign w:val="bottom"/>
          </w:tcPr>
          <w:p w14:paraId="1F47F4BA" w14:textId="77777777" w:rsidR="00941D06" w:rsidRPr="004250AE" w:rsidRDefault="00787506" w:rsidP="003260B7">
            <w:pPr>
              <w:ind w:left="1080" w:hanging="1080"/>
              <w:rPr>
                <w:b/>
              </w:rPr>
            </w:pPr>
            <w:r w:rsidRPr="004250AE">
              <w:rPr>
                <w:b/>
                <w:noProof/>
              </w:rPr>
              <w:drawing>
                <wp:inline distT="0" distB="0" distL="0" distR="0">
                  <wp:extent cx="1737360" cy="716280"/>
                  <wp:effectExtent l="0" t="0" r="0" b="0"/>
                  <wp:docPr id="1" name="Image 1" descr="UL01_pt_co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01_pt_cou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716280"/>
                          </a:xfrm>
                          <a:prstGeom prst="rect">
                            <a:avLst/>
                          </a:prstGeom>
                          <a:noFill/>
                          <a:ln>
                            <a:noFill/>
                          </a:ln>
                        </pic:spPr>
                      </pic:pic>
                    </a:graphicData>
                  </a:graphic>
                </wp:inline>
              </w:drawing>
            </w:r>
            <w:r w:rsidR="00941D06" w:rsidRPr="004250AE">
              <w:rPr>
                <w:b/>
              </w:rPr>
              <w:br/>
              <w:t>Faculté de</w:t>
            </w:r>
            <w:r w:rsidR="003F5F21" w:rsidRPr="004250AE">
              <w:rPr>
                <w:b/>
              </w:rPr>
              <w:t>s</w:t>
            </w:r>
            <w:r w:rsidR="00941D06" w:rsidRPr="004250AE">
              <w:rPr>
                <w:b/>
              </w:rPr>
              <w:t xml:space="preserve"> sciences et</w:t>
            </w:r>
            <w:r w:rsidR="003F5F21" w:rsidRPr="004250AE">
              <w:rPr>
                <w:b/>
              </w:rPr>
              <w:t xml:space="preserve"> de</w:t>
            </w:r>
            <w:r w:rsidR="00941D06" w:rsidRPr="004250AE">
              <w:rPr>
                <w:b/>
              </w:rPr>
              <w:t xml:space="preserve"> génie</w:t>
            </w:r>
          </w:p>
        </w:tc>
      </w:tr>
    </w:tbl>
    <w:p w14:paraId="3A04103D" w14:textId="77777777" w:rsidR="00D73923" w:rsidRPr="004250AE" w:rsidRDefault="00D73923" w:rsidP="00513BE1">
      <w:pPr>
        <w:jc w:val="both"/>
        <w:sectPr w:rsidR="00D73923" w:rsidRPr="004250AE" w:rsidSect="003D4382">
          <w:headerReference w:type="default" r:id="rId9"/>
          <w:footerReference w:type="default" r:id="rId10"/>
          <w:type w:val="continuous"/>
          <w:pgSz w:w="12242" w:h="15842" w:code="1"/>
          <w:pgMar w:top="1440" w:right="1440" w:bottom="1440" w:left="1440" w:header="720" w:footer="720" w:gutter="567"/>
          <w:paperSrc w:first="110" w:other="110"/>
          <w:cols w:space="708"/>
          <w:docGrid w:linePitch="326"/>
        </w:sectPr>
      </w:pPr>
    </w:p>
    <w:sdt>
      <w:sdtPr>
        <w:rPr>
          <w:rFonts w:asciiTheme="minorHAnsi" w:eastAsiaTheme="minorEastAsia" w:hAnsiTheme="minorHAnsi" w:cstheme="minorBidi"/>
          <w:color w:val="auto"/>
          <w:sz w:val="20"/>
          <w:szCs w:val="20"/>
        </w:rPr>
        <w:id w:val="121515176"/>
        <w:docPartObj>
          <w:docPartGallery w:val="Table of Contents"/>
          <w:docPartUnique/>
        </w:docPartObj>
      </w:sdtPr>
      <w:sdtEndPr>
        <w:rPr>
          <w:b/>
          <w:bCs/>
        </w:rPr>
      </w:sdtEndPr>
      <w:sdtContent>
        <w:p w14:paraId="48EFC1DC" w14:textId="77777777" w:rsidR="000F3157" w:rsidRPr="004250AE" w:rsidRDefault="000F3157">
          <w:pPr>
            <w:pStyle w:val="En-ttedetabledesmatires"/>
          </w:pPr>
          <w:r w:rsidRPr="004250AE">
            <w:t>Table des matières</w:t>
          </w:r>
        </w:p>
        <w:p w14:paraId="72589D44" w14:textId="030947D7" w:rsidR="00DA50F8" w:rsidRDefault="000F3157">
          <w:pPr>
            <w:pStyle w:val="TM1"/>
            <w:rPr>
              <w:rFonts w:asciiTheme="minorHAnsi" w:eastAsiaTheme="minorEastAsia" w:hAnsiTheme="minorHAnsi" w:cstheme="minorBidi"/>
              <w:color w:val="auto"/>
              <w:sz w:val="22"/>
              <w:szCs w:val="22"/>
            </w:rPr>
          </w:pPr>
          <w:r w:rsidRPr="004250AE">
            <w:fldChar w:fldCharType="begin"/>
          </w:r>
          <w:r w:rsidRPr="004250AE">
            <w:instrText xml:space="preserve"> TOC \o "1-3" \h \z \u </w:instrText>
          </w:r>
          <w:r w:rsidRPr="004250AE">
            <w:fldChar w:fldCharType="separate"/>
          </w:r>
          <w:hyperlink w:anchor="_Toc465108898" w:history="1">
            <w:r w:rsidR="00DA50F8" w:rsidRPr="006220FF">
              <w:rPr>
                <w:rStyle w:val="Lienhypertexte"/>
              </w:rPr>
              <w:t>Introduction</w:t>
            </w:r>
            <w:r w:rsidR="00DA50F8">
              <w:rPr>
                <w:webHidden/>
              </w:rPr>
              <w:tab/>
            </w:r>
            <w:r w:rsidR="00DA50F8">
              <w:rPr>
                <w:webHidden/>
              </w:rPr>
              <w:fldChar w:fldCharType="begin"/>
            </w:r>
            <w:r w:rsidR="00DA50F8">
              <w:rPr>
                <w:webHidden/>
              </w:rPr>
              <w:instrText xml:space="preserve"> PAGEREF _Toc465108898 \h </w:instrText>
            </w:r>
            <w:r w:rsidR="00DA50F8">
              <w:rPr>
                <w:webHidden/>
              </w:rPr>
            </w:r>
            <w:r w:rsidR="00DA50F8">
              <w:rPr>
                <w:webHidden/>
              </w:rPr>
              <w:fldChar w:fldCharType="separate"/>
            </w:r>
            <w:r w:rsidR="00DA50F8">
              <w:rPr>
                <w:webHidden/>
              </w:rPr>
              <w:t>1</w:t>
            </w:r>
            <w:r w:rsidR="00DA50F8">
              <w:rPr>
                <w:webHidden/>
              </w:rPr>
              <w:fldChar w:fldCharType="end"/>
            </w:r>
          </w:hyperlink>
        </w:p>
        <w:p w14:paraId="4C962D04" w14:textId="26B39710" w:rsidR="00DA50F8" w:rsidRDefault="00DA50F8">
          <w:pPr>
            <w:pStyle w:val="TM1"/>
            <w:rPr>
              <w:rFonts w:asciiTheme="minorHAnsi" w:eastAsiaTheme="minorEastAsia" w:hAnsiTheme="minorHAnsi" w:cstheme="minorBidi"/>
              <w:color w:val="auto"/>
              <w:sz w:val="22"/>
              <w:szCs w:val="22"/>
            </w:rPr>
          </w:pPr>
          <w:hyperlink w:anchor="_Toc465108899" w:history="1">
            <w:r w:rsidRPr="006220FF">
              <w:rPr>
                <w:rStyle w:val="Lienhypertexte"/>
              </w:rPr>
              <w:t>Présentation du jeu</w:t>
            </w:r>
            <w:r>
              <w:rPr>
                <w:webHidden/>
              </w:rPr>
              <w:tab/>
            </w:r>
            <w:r>
              <w:rPr>
                <w:webHidden/>
              </w:rPr>
              <w:fldChar w:fldCharType="begin"/>
            </w:r>
            <w:r>
              <w:rPr>
                <w:webHidden/>
              </w:rPr>
              <w:instrText xml:space="preserve"> PAGEREF _Toc465108899 \h </w:instrText>
            </w:r>
            <w:r>
              <w:rPr>
                <w:webHidden/>
              </w:rPr>
            </w:r>
            <w:r>
              <w:rPr>
                <w:webHidden/>
              </w:rPr>
              <w:fldChar w:fldCharType="separate"/>
            </w:r>
            <w:r>
              <w:rPr>
                <w:webHidden/>
              </w:rPr>
              <w:t>2</w:t>
            </w:r>
            <w:r>
              <w:rPr>
                <w:webHidden/>
              </w:rPr>
              <w:fldChar w:fldCharType="end"/>
            </w:r>
          </w:hyperlink>
        </w:p>
        <w:p w14:paraId="3849E146" w14:textId="5EFD13F0" w:rsidR="00DA50F8" w:rsidRDefault="00DA50F8">
          <w:pPr>
            <w:pStyle w:val="TM1"/>
            <w:rPr>
              <w:rFonts w:asciiTheme="minorHAnsi" w:eastAsiaTheme="minorEastAsia" w:hAnsiTheme="minorHAnsi" w:cstheme="minorBidi"/>
              <w:color w:val="auto"/>
              <w:sz w:val="22"/>
              <w:szCs w:val="22"/>
            </w:rPr>
          </w:pPr>
          <w:hyperlink w:anchor="_Toc465108900" w:history="1">
            <w:r w:rsidRPr="006220FF">
              <w:rPr>
                <w:rStyle w:val="Lienhypertexte"/>
              </w:rPr>
              <w:t>Modélisation du problème</w:t>
            </w:r>
            <w:r>
              <w:rPr>
                <w:webHidden/>
              </w:rPr>
              <w:tab/>
            </w:r>
            <w:r>
              <w:rPr>
                <w:webHidden/>
              </w:rPr>
              <w:fldChar w:fldCharType="begin"/>
            </w:r>
            <w:r>
              <w:rPr>
                <w:webHidden/>
              </w:rPr>
              <w:instrText xml:space="preserve"> PAGEREF _Toc465108900 \h </w:instrText>
            </w:r>
            <w:r>
              <w:rPr>
                <w:webHidden/>
              </w:rPr>
            </w:r>
            <w:r>
              <w:rPr>
                <w:webHidden/>
              </w:rPr>
              <w:fldChar w:fldCharType="separate"/>
            </w:r>
            <w:r>
              <w:rPr>
                <w:webHidden/>
              </w:rPr>
              <w:t>2</w:t>
            </w:r>
            <w:r>
              <w:rPr>
                <w:webHidden/>
              </w:rPr>
              <w:fldChar w:fldCharType="end"/>
            </w:r>
          </w:hyperlink>
        </w:p>
        <w:p w14:paraId="055406B6" w14:textId="75668E05" w:rsidR="00DA50F8" w:rsidRDefault="00DA50F8">
          <w:pPr>
            <w:pStyle w:val="TM2"/>
            <w:rPr>
              <w:rFonts w:asciiTheme="minorHAnsi" w:eastAsiaTheme="minorEastAsia" w:hAnsiTheme="minorHAnsi" w:cstheme="minorBidi"/>
              <w:b w:val="0"/>
              <w:i w:val="0"/>
              <w:noProof/>
              <w:sz w:val="22"/>
              <w:szCs w:val="22"/>
            </w:rPr>
          </w:pPr>
          <w:hyperlink w:anchor="_Toc465108901" w:history="1">
            <w:r w:rsidRPr="006220FF">
              <w:rPr>
                <w:rStyle w:val="Lienhypertexte"/>
                <w:noProof/>
              </w:rPr>
              <w:t>Faits et circonstances :</w:t>
            </w:r>
            <w:r>
              <w:rPr>
                <w:noProof/>
                <w:webHidden/>
              </w:rPr>
              <w:tab/>
            </w:r>
            <w:r>
              <w:rPr>
                <w:noProof/>
                <w:webHidden/>
              </w:rPr>
              <w:fldChar w:fldCharType="begin"/>
            </w:r>
            <w:r>
              <w:rPr>
                <w:noProof/>
                <w:webHidden/>
              </w:rPr>
              <w:instrText xml:space="preserve"> PAGEREF _Toc465108901 \h </w:instrText>
            </w:r>
            <w:r>
              <w:rPr>
                <w:noProof/>
                <w:webHidden/>
              </w:rPr>
            </w:r>
            <w:r>
              <w:rPr>
                <w:noProof/>
                <w:webHidden/>
              </w:rPr>
              <w:fldChar w:fldCharType="separate"/>
            </w:r>
            <w:r>
              <w:rPr>
                <w:noProof/>
                <w:webHidden/>
              </w:rPr>
              <w:t>2</w:t>
            </w:r>
            <w:r>
              <w:rPr>
                <w:noProof/>
                <w:webHidden/>
              </w:rPr>
              <w:fldChar w:fldCharType="end"/>
            </w:r>
          </w:hyperlink>
        </w:p>
        <w:p w14:paraId="03922426" w14:textId="3289EBA6" w:rsidR="00DA50F8" w:rsidRDefault="00DA50F8">
          <w:pPr>
            <w:pStyle w:val="TM3"/>
            <w:rPr>
              <w:noProof/>
              <w:sz w:val="22"/>
              <w:szCs w:val="22"/>
            </w:rPr>
          </w:pPr>
          <w:hyperlink w:anchor="_Toc465108902" w:history="1">
            <w:r w:rsidRPr="006220FF">
              <w:rPr>
                <w:rStyle w:val="Lienhypertexte"/>
                <w:noProof/>
              </w:rPr>
              <w:t>Exposés de certains faits et circonstances</w:t>
            </w:r>
            <w:r>
              <w:rPr>
                <w:noProof/>
                <w:webHidden/>
              </w:rPr>
              <w:tab/>
            </w:r>
            <w:r>
              <w:rPr>
                <w:noProof/>
                <w:webHidden/>
              </w:rPr>
              <w:fldChar w:fldCharType="begin"/>
            </w:r>
            <w:r>
              <w:rPr>
                <w:noProof/>
                <w:webHidden/>
              </w:rPr>
              <w:instrText xml:space="preserve"> PAGEREF _Toc465108902 \h </w:instrText>
            </w:r>
            <w:r>
              <w:rPr>
                <w:noProof/>
                <w:webHidden/>
              </w:rPr>
            </w:r>
            <w:r>
              <w:rPr>
                <w:noProof/>
                <w:webHidden/>
              </w:rPr>
              <w:fldChar w:fldCharType="separate"/>
            </w:r>
            <w:r>
              <w:rPr>
                <w:noProof/>
                <w:webHidden/>
              </w:rPr>
              <w:t>2</w:t>
            </w:r>
            <w:r>
              <w:rPr>
                <w:noProof/>
                <w:webHidden/>
              </w:rPr>
              <w:fldChar w:fldCharType="end"/>
            </w:r>
          </w:hyperlink>
        </w:p>
        <w:p w14:paraId="188189D8" w14:textId="5E56F517" w:rsidR="00DA50F8" w:rsidRDefault="00DA50F8">
          <w:pPr>
            <w:pStyle w:val="TM3"/>
            <w:rPr>
              <w:noProof/>
              <w:sz w:val="22"/>
              <w:szCs w:val="22"/>
            </w:rPr>
          </w:pPr>
          <w:hyperlink w:anchor="_Toc465108903" w:history="1">
            <w:r w:rsidRPr="006220FF">
              <w:rPr>
                <w:rStyle w:val="Lienhypertexte"/>
                <w:noProof/>
              </w:rPr>
              <w:t>Nombre de combinaisons possibles de huit cartes comportant minimalement un doublon</w:t>
            </w:r>
            <w:r>
              <w:rPr>
                <w:noProof/>
                <w:webHidden/>
              </w:rPr>
              <w:tab/>
            </w:r>
            <w:r>
              <w:rPr>
                <w:noProof/>
                <w:webHidden/>
              </w:rPr>
              <w:fldChar w:fldCharType="begin"/>
            </w:r>
            <w:r>
              <w:rPr>
                <w:noProof/>
                <w:webHidden/>
              </w:rPr>
              <w:instrText xml:space="preserve"> PAGEREF _Toc465108903 \h </w:instrText>
            </w:r>
            <w:r>
              <w:rPr>
                <w:noProof/>
                <w:webHidden/>
              </w:rPr>
            </w:r>
            <w:r>
              <w:rPr>
                <w:noProof/>
                <w:webHidden/>
              </w:rPr>
              <w:fldChar w:fldCharType="separate"/>
            </w:r>
            <w:r>
              <w:rPr>
                <w:noProof/>
                <w:webHidden/>
              </w:rPr>
              <w:t>3</w:t>
            </w:r>
            <w:r>
              <w:rPr>
                <w:noProof/>
                <w:webHidden/>
              </w:rPr>
              <w:fldChar w:fldCharType="end"/>
            </w:r>
          </w:hyperlink>
        </w:p>
        <w:p w14:paraId="3C91D43F" w14:textId="649D263B" w:rsidR="00DA50F8" w:rsidRDefault="00DA50F8">
          <w:pPr>
            <w:pStyle w:val="TM3"/>
            <w:rPr>
              <w:noProof/>
              <w:sz w:val="22"/>
              <w:szCs w:val="22"/>
            </w:rPr>
          </w:pPr>
          <w:hyperlink w:anchor="_Toc465108904" w:history="1">
            <w:r w:rsidRPr="006220FF">
              <w:rPr>
                <w:rStyle w:val="Lienhypertexte"/>
                <w:noProof/>
              </w:rPr>
              <w:t>Nombre de combinaisons possibles de huit cartes comportant minimalement un triplé</w:t>
            </w:r>
            <w:r>
              <w:rPr>
                <w:noProof/>
                <w:webHidden/>
              </w:rPr>
              <w:tab/>
            </w:r>
            <w:r>
              <w:rPr>
                <w:noProof/>
                <w:webHidden/>
              </w:rPr>
              <w:fldChar w:fldCharType="begin"/>
            </w:r>
            <w:r>
              <w:rPr>
                <w:noProof/>
                <w:webHidden/>
              </w:rPr>
              <w:instrText xml:space="preserve"> PAGEREF _Toc465108904 \h </w:instrText>
            </w:r>
            <w:r>
              <w:rPr>
                <w:noProof/>
                <w:webHidden/>
              </w:rPr>
            </w:r>
            <w:r>
              <w:rPr>
                <w:noProof/>
                <w:webHidden/>
              </w:rPr>
              <w:fldChar w:fldCharType="separate"/>
            </w:r>
            <w:r>
              <w:rPr>
                <w:noProof/>
                <w:webHidden/>
              </w:rPr>
              <w:t>3</w:t>
            </w:r>
            <w:r>
              <w:rPr>
                <w:noProof/>
                <w:webHidden/>
              </w:rPr>
              <w:fldChar w:fldCharType="end"/>
            </w:r>
          </w:hyperlink>
        </w:p>
        <w:p w14:paraId="4188583E" w14:textId="3EF569F6" w:rsidR="00DA50F8" w:rsidRDefault="00DA50F8">
          <w:pPr>
            <w:pStyle w:val="TM3"/>
            <w:rPr>
              <w:noProof/>
              <w:sz w:val="22"/>
              <w:szCs w:val="22"/>
            </w:rPr>
          </w:pPr>
          <w:hyperlink w:anchor="_Toc465108905" w:history="1">
            <w:r w:rsidRPr="006220FF">
              <w:rPr>
                <w:rStyle w:val="Lienhypertexte"/>
                <w:noProof/>
              </w:rPr>
              <w:t>Nombre de combinaisons possibles de huit cartes comportant minimalement un carré</w:t>
            </w:r>
            <w:r>
              <w:rPr>
                <w:noProof/>
                <w:webHidden/>
              </w:rPr>
              <w:tab/>
            </w:r>
            <w:r>
              <w:rPr>
                <w:noProof/>
                <w:webHidden/>
              </w:rPr>
              <w:fldChar w:fldCharType="begin"/>
            </w:r>
            <w:r>
              <w:rPr>
                <w:noProof/>
                <w:webHidden/>
              </w:rPr>
              <w:instrText xml:space="preserve"> PAGEREF _Toc465108905 \h </w:instrText>
            </w:r>
            <w:r>
              <w:rPr>
                <w:noProof/>
                <w:webHidden/>
              </w:rPr>
            </w:r>
            <w:r>
              <w:rPr>
                <w:noProof/>
                <w:webHidden/>
              </w:rPr>
              <w:fldChar w:fldCharType="separate"/>
            </w:r>
            <w:r>
              <w:rPr>
                <w:noProof/>
                <w:webHidden/>
              </w:rPr>
              <w:t>4</w:t>
            </w:r>
            <w:r>
              <w:rPr>
                <w:noProof/>
                <w:webHidden/>
              </w:rPr>
              <w:fldChar w:fldCharType="end"/>
            </w:r>
          </w:hyperlink>
        </w:p>
        <w:p w14:paraId="26AE16D2" w14:textId="7B897D7A" w:rsidR="00DA50F8" w:rsidRDefault="00DA50F8">
          <w:pPr>
            <w:pStyle w:val="TM3"/>
            <w:rPr>
              <w:noProof/>
              <w:sz w:val="22"/>
              <w:szCs w:val="22"/>
            </w:rPr>
          </w:pPr>
          <w:hyperlink w:anchor="_Toc465108906" w:history="1">
            <w:r w:rsidRPr="006220FF">
              <w:rPr>
                <w:rStyle w:val="Lienhypertexte"/>
                <w:noProof/>
              </w:rPr>
              <w:t>Nombre de combinaisons possibles de 8 cartes comportant une série de 3 cartes consécutives</w:t>
            </w:r>
            <w:r>
              <w:rPr>
                <w:noProof/>
                <w:webHidden/>
              </w:rPr>
              <w:tab/>
            </w:r>
            <w:r>
              <w:rPr>
                <w:noProof/>
                <w:webHidden/>
              </w:rPr>
              <w:fldChar w:fldCharType="begin"/>
            </w:r>
            <w:r>
              <w:rPr>
                <w:noProof/>
                <w:webHidden/>
              </w:rPr>
              <w:instrText xml:space="preserve"> PAGEREF _Toc465108906 \h </w:instrText>
            </w:r>
            <w:r>
              <w:rPr>
                <w:noProof/>
                <w:webHidden/>
              </w:rPr>
            </w:r>
            <w:r>
              <w:rPr>
                <w:noProof/>
                <w:webHidden/>
              </w:rPr>
              <w:fldChar w:fldCharType="separate"/>
            </w:r>
            <w:r>
              <w:rPr>
                <w:noProof/>
                <w:webHidden/>
              </w:rPr>
              <w:t>4</w:t>
            </w:r>
            <w:r>
              <w:rPr>
                <w:noProof/>
                <w:webHidden/>
              </w:rPr>
              <w:fldChar w:fldCharType="end"/>
            </w:r>
          </w:hyperlink>
        </w:p>
        <w:p w14:paraId="7FAE3706" w14:textId="5222F89B" w:rsidR="00DA50F8" w:rsidRDefault="00DA50F8">
          <w:pPr>
            <w:pStyle w:val="TM3"/>
            <w:rPr>
              <w:noProof/>
              <w:sz w:val="22"/>
              <w:szCs w:val="22"/>
            </w:rPr>
          </w:pPr>
          <w:hyperlink w:anchor="_Toc465108907" w:history="1">
            <w:r w:rsidRPr="006220FF">
              <w:rPr>
                <w:rStyle w:val="Lienhypertexte"/>
                <w:noProof/>
              </w:rPr>
              <w:t>Nombre de combinaisons possibles de 8 cartes comportant une série de 4 cartes consécutives</w:t>
            </w:r>
            <w:r>
              <w:rPr>
                <w:noProof/>
                <w:webHidden/>
              </w:rPr>
              <w:tab/>
            </w:r>
            <w:r>
              <w:rPr>
                <w:noProof/>
                <w:webHidden/>
              </w:rPr>
              <w:fldChar w:fldCharType="begin"/>
            </w:r>
            <w:r>
              <w:rPr>
                <w:noProof/>
                <w:webHidden/>
              </w:rPr>
              <w:instrText xml:space="preserve"> PAGEREF _Toc465108907 \h </w:instrText>
            </w:r>
            <w:r>
              <w:rPr>
                <w:noProof/>
                <w:webHidden/>
              </w:rPr>
            </w:r>
            <w:r>
              <w:rPr>
                <w:noProof/>
                <w:webHidden/>
              </w:rPr>
              <w:fldChar w:fldCharType="separate"/>
            </w:r>
            <w:r>
              <w:rPr>
                <w:noProof/>
                <w:webHidden/>
              </w:rPr>
              <w:t>6</w:t>
            </w:r>
            <w:r>
              <w:rPr>
                <w:noProof/>
                <w:webHidden/>
              </w:rPr>
              <w:fldChar w:fldCharType="end"/>
            </w:r>
          </w:hyperlink>
        </w:p>
        <w:p w14:paraId="5981DEFC" w14:textId="1D2DDC10" w:rsidR="00DA50F8" w:rsidRDefault="00DA50F8">
          <w:pPr>
            <w:pStyle w:val="TM3"/>
            <w:rPr>
              <w:noProof/>
              <w:sz w:val="22"/>
              <w:szCs w:val="22"/>
            </w:rPr>
          </w:pPr>
          <w:hyperlink w:anchor="_Toc465108908" w:history="1">
            <w:r w:rsidRPr="006220FF">
              <w:rPr>
                <w:rStyle w:val="Lienhypertexte"/>
                <w:noProof/>
              </w:rPr>
              <w:t>Heuristique :</w:t>
            </w:r>
            <w:r>
              <w:rPr>
                <w:noProof/>
                <w:webHidden/>
              </w:rPr>
              <w:tab/>
            </w:r>
            <w:r>
              <w:rPr>
                <w:noProof/>
                <w:webHidden/>
              </w:rPr>
              <w:fldChar w:fldCharType="begin"/>
            </w:r>
            <w:r>
              <w:rPr>
                <w:noProof/>
                <w:webHidden/>
              </w:rPr>
              <w:instrText xml:space="preserve"> PAGEREF _Toc465108908 \h </w:instrText>
            </w:r>
            <w:r>
              <w:rPr>
                <w:noProof/>
                <w:webHidden/>
              </w:rPr>
            </w:r>
            <w:r>
              <w:rPr>
                <w:noProof/>
                <w:webHidden/>
              </w:rPr>
              <w:fldChar w:fldCharType="separate"/>
            </w:r>
            <w:r>
              <w:rPr>
                <w:noProof/>
                <w:webHidden/>
              </w:rPr>
              <w:t>7</w:t>
            </w:r>
            <w:r>
              <w:rPr>
                <w:noProof/>
                <w:webHidden/>
              </w:rPr>
              <w:fldChar w:fldCharType="end"/>
            </w:r>
          </w:hyperlink>
        </w:p>
        <w:p w14:paraId="6654427C" w14:textId="5060A0AC" w:rsidR="00DA50F8" w:rsidRDefault="00DA50F8">
          <w:pPr>
            <w:pStyle w:val="TM1"/>
            <w:rPr>
              <w:rFonts w:asciiTheme="minorHAnsi" w:eastAsiaTheme="minorEastAsia" w:hAnsiTheme="minorHAnsi" w:cstheme="minorBidi"/>
              <w:color w:val="auto"/>
              <w:sz w:val="22"/>
              <w:szCs w:val="22"/>
            </w:rPr>
          </w:pPr>
          <w:hyperlink w:anchor="_Toc465108909" w:history="1">
            <w:r w:rsidRPr="006220FF">
              <w:rPr>
                <w:rStyle w:val="Lienhypertexte"/>
              </w:rPr>
              <w:t>Implantation en prolog</w:t>
            </w:r>
            <w:r>
              <w:rPr>
                <w:webHidden/>
              </w:rPr>
              <w:tab/>
            </w:r>
            <w:r>
              <w:rPr>
                <w:webHidden/>
              </w:rPr>
              <w:fldChar w:fldCharType="begin"/>
            </w:r>
            <w:r>
              <w:rPr>
                <w:webHidden/>
              </w:rPr>
              <w:instrText xml:space="preserve"> PAGEREF _Toc465108909 \h </w:instrText>
            </w:r>
            <w:r>
              <w:rPr>
                <w:webHidden/>
              </w:rPr>
            </w:r>
            <w:r>
              <w:rPr>
                <w:webHidden/>
              </w:rPr>
              <w:fldChar w:fldCharType="separate"/>
            </w:r>
            <w:r>
              <w:rPr>
                <w:webHidden/>
              </w:rPr>
              <w:t>13</w:t>
            </w:r>
            <w:r>
              <w:rPr>
                <w:webHidden/>
              </w:rPr>
              <w:fldChar w:fldCharType="end"/>
            </w:r>
          </w:hyperlink>
        </w:p>
        <w:p w14:paraId="49878030" w14:textId="5270E8F5" w:rsidR="00DA50F8" w:rsidRDefault="00DA50F8">
          <w:pPr>
            <w:pStyle w:val="TM1"/>
            <w:rPr>
              <w:rFonts w:asciiTheme="minorHAnsi" w:eastAsiaTheme="minorEastAsia" w:hAnsiTheme="minorHAnsi" w:cstheme="minorBidi"/>
              <w:color w:val="auto"/>
              <w:sz w:val="22"/>
              <w:szCs w:val="22"/>
            </w:rPr>
          </w:pPr>
          <w:hyperlink w:anchor="_Toc465108910" w:history="1">
            <w:r w:rsidRPr="006220FF">
              <w:rPr>
                <w:rStyle w:val="Lienhypertexte"/>
              </w:rPr>
              <w:t>Discussion quant aux résultats</w:t>
            </w:r>
            <w:r>
              <w:rPr>
                <w:webHidden/>
              </w:rPr>
              <w:tab/>
            </w:r>
            <w:r>
              <w:rPr>
                <w:webHidden/>
              </w:rPr>
              <w:fldChar w:fldCharType="begin"/>
            </w:r>
            <w:r>
              <w:rPr>
                <w:webHidden/>
              </w:rPr>
              <w:instrText xml:space="preserve"> PAGEREF _Toc465108910 \h </w:instrText>
            </w:r>
            <w:r>
              <w:rPr>
                <w:webHidden/>
              </w:rPr>
            </w:r>
            <w:r>
              <w:rPr>
                <w:webHidden/>
              </w:rPr>
              <w:fldChar w:fldCharType="separate"/>
            </w:r>
            <w:r>
              <w:rPr>
                <w:webHidden/>
              </w:rPr>
              <w:t>14</w:t>
            </w:r>
            <w:r>
              <w:rPr>
                <w:webHidden/>
              </w:rPr>
              <w:fldChar w:fldCharType="end"/>
            </w:r>
          </w:hyperlink>
        </w:p>
        <w:p w14:paraId="6E4D95EA" w14:textId="37B0C95A" w:rsidR="00DA50F8" w:rsidRDefault="00DA50F8">
          <w:pPr>
            <w:pStyle w:val="TM1"/>
            <w:rPr>
              <w:rFonts w:asciiTheme="minorHAnsi" w:eastAsiaTheme="minorEastAsia" w:hAnsiTheme="minorHAnsi" w:cstheme="minorBidi"/>
              <w:color w:val="auto"/>
              <w:sz w:val="22"/>
              <w:szCs w:val="22"/>
            </w:rPr>
          </w:pPr>
          <w:hyperlink w:anchor="_Toc465108911" w:history="1">
            <w:r w:rsidRPr="006220FF">
              <w:rPr>
                <w:rStyle w:val="Lienhypertexte"/>
              </w:rPr>
              <w:t>Conclusion</w:t>
            </w:r>
            <w:r>
              <w:rPr>
                <w:webHidden/>
              </w:rPr>
              <w:tab/>
            </w:r>
            <w:r>
              <w:rPr>
                <w:webHidden/>
              </w:rPr>
              <w:fldChar w:fldCharType="begin"/>
            </w:r>
            <w:r>
              <w:rPr>
                <w:webHidden/>
              </w:rPr>
              <w:instrText xml:space="preserve"> PAGEREF _Toc465108911 \h </w:instrText>
            </w:r>
            <w:r>
              <w:rPr>
                <w:webHidden/>
              </w:rPr>
            </w:r>
            <w:r>
              <w:rPr>
                <w:webHidden/>
              </w:rPr>
              <w:fldChar w:fldCharType="separate"/>
            </w:r>
            <w:r>
              <w:rPr>
                <w:webHidden/>
              </w:rPr>
              <w:t>15</w:t>
            </w:r>
            <w:r>
              <w:rPr>
                <w:webHidden/>
              </w:rPr>
              <w:fldChar w:fldCharType="end"/>
            </w:r>
          </w:hyperlink>
        </w:p>
        <w:p w14:paraId="317D221A" w14:textId="5F1DEB3A" w:rsidR="00DA50F8" w:rsidRDefault="00DA50F8">
          <w:pPr>
            <w:pStyle w:val="TM1"/>
            <w:rPr>
              <w:rFonts w:asciiTheme="minorHAnsi" w:eastAsiaTheme="minorEastAsia" w:hAnsiTheme="minorHAnsi" w:cstheme="minorBidi"/>
              <w:color w:val="auto"/>
              <w:sz w:val="22"/>
              <w:szCs w:val="22"/>
            </w:rPr>
          </w:pPr>
          <w:hyperlink w:anchor="_Toc465108912" w:history="1">
            <w:r w:rsidRPr="006220FF">
              <w:rPr>
                <w:rStyle w:val="Lienhypertexte"/>
              </w:rPr>
              <w:t>Références</w:t>
            </w:r>
            <w:r>
              <w:rPr>
                <w:webHidden/>
              </w:rPr>
              <w:tab/>
            </w:r>
            <w:r>
              <w:rPr>
                <w:webHidden/>
              </w:rPr>
              <w:fldChar w:fldCharType="begin"/>
            </w:r>
            <w:r>
              <w:rPr>
                <w:webHidden/>
              </w:rPr>
              <w:instrText xml:space="preserve"> PAGEREF _Toc465108912 \h </w:instrText>
            </w:r>
            <w:r>
              <w:rPr>
                <w:webHidden/>
              </w:rPr>
            </w:r>
            <w:r>
              <w:rPr>
                <w:webHidden/>
              </w:rPr>
              <w:fldChar w:fldCharType="separate"/>
            </w:r>
            <w:r>
              <w:rPr>
                <w:webHidden/>
              </w:rPr>
              <w:t>16</w:t>
            </w:r>
            <w:r>
              <w:rPr>
                <w:webHidden/>
              </w:rPr>
              <w:fldChar w:fldCharType="end"/>
            </w:r>
          </w:hyperlink>
        </w:p>
        <w:p w14:paraId="28920F19" w14:textId="2473165C" w:rsidR="00DA50F8" w:rsidRDefault="00DA50F8">
          <w:pPr>
            <w:pStyle w:val="TM1"/>
            <w:rPr>
              <w:rFonts w:asciiTheme="minorHAnsi" w:eastAsiaTheme="minorEastAsia" w:hAnsiTheme="minorHAnsi" w:cstheme="minorBidi"/>
              <w:color w:val="auto"/>
              <w:sz w:val="22"/>
              <w:szCs w:val="22"/>
            </w:rPr>
          </w:pPr>
          <w:hyperlink w:anchor="_Toc465108913" w:history="1">
            <w:r w:rsidRPr="006220FF">
              <w:rPr>
                <w:rStyle w:val="Lienhypertexte"/>
              </w:rPr>
              <w:t>Annexes</w:t>
            </w:r>
            <w:r>
              <w:rPr>
                <w:webHidden/>
              </w:rPr>
              <w:tab/>
            </w:r>
            <w:r>
              <w:rPr>
                <w:webHidden/>
              </w:rPr>
              <w:fldChar w:fldCharType="begin"/>
            </w:r>
            <w:r>
              <w:rPr>
                <w:webHidden/>
              </w:rPr>
              <w:instrText xml:space="preserve"> PAGEREF _Toc465108913 \h </w:instrText>
            </w:r>
            <w:r>
              <w:rPr>
                <w:webHidden/>
              </w:rPr>
            </w:r>
            <w:r>
              <w:rPr>
                <w:webHidden/>
              </w:rPr>
              <w:fldChar w:fldCharType="separate"/>
            </w:r>
            <w:r>
              <w:rPr>
                <w:webHidden/>
              </w:rPr>
              <w:t>17</w:t>
            </w:r>
            <w:r>
              <w:rPr>
                <w:webHidden/>
              </w:rPr>
              <w:fldChar w:fldCharType="end"/>
            </w:r>
          </w:hyperlink>
        </w:p>
        <w:p w14:paraId="00821872" w14:textId="733FD198" w:rsidR="000F3157" w:rsidRPr="004250AE" w:rsidRDefault="000F3157">
          <w:r w:rsidRPr="004250AE">
            <w:rPr>
              <w:b/>
              <w:bCs/>
            </w:rPr>
            <w:fldChar w:fldCharType="end"/>
          </w:r>
        </w:p>
      </w:sdtContent>
    </w:sdt>
    <w:p w14:paraId="19F08D68" w14:textId="77777777" w:rsidR="00C07F19" w:rsidRPr="004250AE" w:rsidRDefault="00C07F19" w:rsidP="00513BE1">
      <w:pPr>
        <w:jc w:val="both"/>
      </w:pPr>
    </w:p>
    <w:p w14:paraId="3C6D86E7" w14:textId="77777777" w:rsidR="00C07F19" w:rsidRPr="004250AE" w:rsidRDefault="00C07F19" w:rsidP="00513BE1">
      <w:pPr>
        <w:jc w:val="both"/>
      </w:pPr>
    </w:p>
    <w:p w14:paraId="50DD3322" w14:textId="77777777" w:rsidR="00097C7C" w:rsidRPr="004250AE" w:rsidRDefault="00097C7C" w:rsidP="00513BE1">
      <w:pPr>
        <w:jc w:val="both"/>
        <w:sectPr w:rsidR="00097C7C" w:rsidRPr="004250AE" w:rsidSect="003D4382">
          <w:headerReference w:type="default" r:id="rId11"/>
          <w:footerReference w:type="default" r:id="rId12"/>
          <w:pgSz w:w="12242" w:h="15842" w:code="1"/>
          <w:pgMar w:top="1418" w:right="1418" w:bottom="1418" w:left="1418" w:header="720" w:footer="720" w:gutter="567"/>
          <w:paperSrc w:first="110" w:other="110"/>
          <w:pgNumType w:fmt="lowerRoman" w:start="2"/>
          <w:cols w:space="708"/>
          <w:docGrid w:linePitch="326"/>
        </w:sectPr>
      </w:pPr>
    </w:p>
    <w:p w14:paraId="50FF6E07" w14:textId="77777777" w:rsidR="00770778" w:rsidRPr="004250AE" w:rsidRDefault="00770778" w:rsidP="00C07F19">
      <w:pPr>
        <w:pStyle w:val="Titre1"/>
      </w:pPr>
      <w:bookmarkStart w:id="6" w:name="_Toc464221387"/>
      <w:bookmarkStart w:id="7" w:name="_Toc464598004"/>
      <w:bookmarkStart w:id="8" w:name="_Toc465108898"/>
      <w:r w:rsidRPr="004250AE">
        <w:t>Introduction</w:t>
      </w:r>
      <w:bookmarkEnd w:id="6"/>
      <w:bookmarkEnd w:id="7"/>
      <w:bookmarkEnd w:id="8"/>
    </w:p>
    <w:p w14:paraId="722CD1BD" w14:textId="77777777" w:rsidR="00E0690C" w:rsidRPr="004250AE" w:rsidRDefault="000C4BEF" w:rsidP="00770778">
      <w:pPr>
        <w:pStyle w:val="Corpsdutexte"/>
        <w:rPr>
          <w:lang w:eastAsia="fr-FR"/>
        </w:rPr>
      </w:pPr>
      <w:r w:rsidRPr="004250AE">
        <w:rPr>
          <w:lang w:eastAsia="fr-FR"/>
        </w:rPr>
        <w:t>L’intelligence artificielle (IA) est ainsi décrite</w:t>
      </w:r>
      <w:r w:rsidR="0082627F" w:rsidRPr="004250AE">
        <w:rPr>
          <w:lang w:eastAsia="fr-FR"/>
        </w:rPr>
        <w:t xml:space="preserve"> </w:t>
      </w:r>
      <w:r w:rsidRPr="004250AE">
        <w:rPr>
          <w:lang w:eastAsia="fr-FR"/>
        </w:rPr>
        <w:t xml:space="preserve"> par </w:t>
      </w:r>
      <w:r w:rsidR="003B1CF5" w:rsidRPr="004250AE">
        <w:rPr>
          <w:lang w:eastAsia="fr-FR"/>
        </w:rPr>
        <w:t xml:space="preserve">Russel et al. </w:t>
      </w:r>
      <w:r w:rsidR="0082627F" w:rsidRPr="004250AE">
        <w:rPr>
          <w:lang w:eastAsia="fr-FR"/>
        </w:rPr>
        <w:t>l</w:t>
      </w:r>
      <w:r w:rsidRPr="004250AE">
        <w:rPr>
          <w:lang w:eastAsia="fr-FR"/>
        </w:rPr>
        <w:t xml:space="preserve">esquels </w:t>
      </w:r>
      <w:r w:rsidR="003B1CF5" w:rsidRPr="004250AE">
        <w:rPr>
          <w:lang w:eastAsia="fr-FR"/>
        </w:rPr>
        <w:t>affirment</w:t>
      </w:r>
      <w:r w:rsidR="009D335A" w:rsidRPr="004250AE">
        <w:rPr>
          <w:lang w:eastAsia="fr-FR"/>
        </w:rPr>
        <w:t xml:space="preserve"> que : « L’IA relève de toutes les tâches intellectuelles : c’est vraime</w:t>
      </w:r>
      <w:r w:rsidR="003B1CF5" w:rsidRPr="004250AE">
        <w:rPr>
          <w:lang w:eastAsia="fr-FR"/>
        </w:rPr>
        <w:t>nt un domaine universel</w:t>
      </w:r>
      <w:r w:rsidR="009D335A" w:rsidRPr="004250AE">
        <w:rPr>
          <w:lang w:eastAsia="fr-FR"/>
        </w:rPr>
        <w:t xml:space="preserve">» </w:t>
      </w:r>
      <w:r w:rsidR="009D335A" w:rsidRPr="004250AE">
        <w:rPr>
          <w:lang w:eastAsia="fr-FR"/>
        </w:rPr>
        <w:fldChar w:fldCharType="begin"/>
      </w:r>
      <w:r w:rsidR="009D335A" w:rsidRPr="004250AE">
        <w:rPr>
          <w:lang w:eastAsia="fr-FR"/>
        </w:rPr>
        <w:instrText xml:space="preserve"> ADDIN ZOTERO_ITEM CSL_CITATION {"citationID":"P00M9TMy","properties":{"formattedCitation":" (Russell, Norvig, et Popineau, 2010)","plainCitation":" (Russell, Norvig, et Popineau, 2010)"},"citationItems":[{"id":206,"uris":["http://zotero.org/users/1011565/items/GJ8DB73I"],"uri":["http://zotero.org/users/1011565/items/GJ8DB73I"],"itemData":{"id":206,"type":"book","title":"Intelligence artificielle","publisher":"Pearson education","publisher-place":"Paris","source":"Open WorldCat","event-place":"Paris","abstract":"La quatrième de couv. indique : \"Écrit par les experts de renommée mondiale, ce livre est la référence incontournable en matière d'intelligence artificielle (IA) dont il présente et analyse tous les concepts : logique, probabilités, mathématiques discrètes et du continu, perception, raisonnement, apprentissage, prise de décision et action. Sa spécificité est de présenter l'IA à travers le concept des agents intelligents. Les auteurs exposent comment un système réussit à percevoir son environnement de manière à analyser ce qu'il s'y passe, et comment il transforme la perception qu'il a de son environnement en actions concrètes.\" \"Parmi les sujets couverts : les contributions historiques des mathématiques, de la théorie des jeux, de l'économie, de la théorie des probabilités, de la psychologie, de la linguistique et des neurosciences ; les méthodes qui permettent de prendre des décisions lors de l'établissement d'un projet, en tenant compte des étapes à venir ; les différentes manières de représenter formellement les connaissances relatives au monde qui nous entoure ainsi que le raisonnement logique fondé sur ces connaissances ; les méthodes de raisonnement qui permettent d'établir des plans et donc de proposer des actions à entreprendre ; la prise de décisions en environnement incertain : réseaux bayésiens et algorithmes tels que l'élimination de variables et MCMC (Markov Chain Monte-Carlo) ; les méthodes employées pour générer les connaissances exigées par les composants de prise de décision : les algorithmes de boosting, l'algorithme EM (expectation-minimization), l'apprentissage à base d'exemples et les méthodes à noyaux (machines à vecteurs support) ; les implications philosophiques et éthiques de l'IA.\" \"Chaque chapitre est illustré par de nombreux exemples et s'achève par des activités, qui vont des exercices de réflexion à des exercices de programmation, en passant par l'approfondissement des méthodes décrites, soit plus de 500 activités au total.\" \"Cette 3e édition tient compte des derniers développements de la matière, concernant notamment les représentations qu'un agent peut utiliser (atomique, factorisée, structurée), les environnements partiellement observables et non déterministes, les planifications contingente et hiérarchique, les modèles probabilistes du premier ordre, l'apprentissage automatique, la recherche et l'extraction d'information sur le web et l'apprentissage à partir de très grandes bases de données.\"","ISBN":"978-2-7440-7455-4","note":"OCLC: 708384789","language":"French","author":[{"family":"Russell","given":"Stuart Jonathan"},{"family":"Norvig","given":"Peter"},{"family":"Popineau","given":"Fabrice"}],"issued":{"date-parts":[["2010"]]}}}],"schema":"https://github.com/citation-style-language/schema/raw/master/csl-citation.json"} </w:instrText>
      </w:r>
      <w:r w:rsidR="009D335A" w:rsidRPr="004250AE">
        <w:rPr>
          <w:lang w:eastAsia="fr-FR"/>
        </w:rPr>
        <w:fldChar w:fldCharType="separate"/>
      </w:r>
      <w:r w:rsidR="009D335A" w:rsidRPr="004250AE">
        <w:rPr>
          <w:rFonts w:ascii="Calibri" w:hAnsi="Calibri" w:cs="Calibri"/>
        </w:rPr>
        <w:t xml:space="preserve"> (Russell, Norvig, et Popineau, 2010)</w:t>
      </w:r>
      <w:r w:rsidR="009D335A" w:rsidRPr="004250AE">
        <w:rPr>
          <w:lang w:eastAsia="fr-FR"/>
        </w:rPr>
        <w:fldChar w:fldCharType="end"/>
      </w:r>
      <w:r w:rsidR="003B1CF5" w:rsidRPr="004250AE">
        <w:rPr>
          <w:lang w:eastAsia="fr-FR"/>
        </w:rPr>
        <w:t>.</w:t>
      </w:r>
      <w:r w:rsidR="009D335A" w:rsidRPr="004250AE">
        <w:rPr>
          <w:lang w:eastAsia="fr-FR"/>
        </w:rPr>
        <w:t xml:space="preserve">  De ce </w:t>
      </w:r>
      <w:r w:rsidRPr="004250AE">
        <w:rPr>
          <w:lang w:eastAsia="fr-FR"/>
        </w:rPr>
        <w:t>constat</w:t>
      </w:r>
      <w:r w:rsidR="009D335A" w:rsidRPr="004250AE">
        <w:rPr>
          <w:lang w:eastAsia="fr-FR"/>
        </w:rPr>
        <w:t>, nul doute que les jeux impliquent une tâche intellectuelle</w:t>
      </w:r>
      <w:r w:rsidR="003B1CF5" w:rsidRPr="004250AE">
        <w:rPr>
          <w:lang w:eastAsia="fr-FR"/>
        </w:rPr>
        <w:t xml:space="preserve"> et </w:t>
      </w:r>
      <w:r w:rsidR="00A14F21" w:rsidRPr="004250AE">
        <w:rPr>
          <w:lang w:eastAsia="fr-FR"/>
        </w:rPr>
        <w:t>par conséquen</w:t>
      </w:r>
      <w:r w:rsidR="00502225">
        <w:rPr>
          <w:lang w:eastAsia="fr-FR"/>
        </w:rPr>
        <w:t>t</w:t>
      </w:r>
      <w:r w:rsidR="00A14F21" w:rsidRPr="004250AE">
        <w:rPr>
          <w:lang w:eastAsia="fr-FR"/>
        </w:rPr>
        <w:t xml:space="preserve"> sont en droit de s’inclure</w:t>
      </w:r>
      <w:r w:rsidR="003B1CF5" w:rsidRPr="004250AE">
        <w:rPr>
          <w:lang w:eastAsia="fr-FR"/>
        </w:rPr>
        <w:t xml:space="preserve"> dans le très vaste champ d’application de l’IA.  Ce présent rapport </w:t>
      </w:r>
      <w:r w:rsidR="005C2933" w:rsidRPr="004250AE">
        <w:rPr>
          <w:lang w:eastAsia="fr-FR"/>
        </w:rPr>
        <w:t xml:space="preserve">exprimera brièvement différents aspects rencontrés par trois étudiants de premier cycle dans le développement d’une première application de jeu utilisant une intelligence artificielle.  Dans un premier temps, </w:t>
      </w:r>
      <w:r w:rsidR="001D72EC" w:rsidRPr="004250AE">
        <w:rPr>
          <w:lang w:eastAsia="fr-FR"/>
        </w:rPr>
        <w:t>une présentation du jeu retenu ainsi qu’une explication des règles générales et adapté</w:t>
      </w:r>
      <w:r w:rsidR="00502225">
        <w:rPr>
          <w:lang w:eastAsia="fr-FR"/>
        </w:rPr>
        <w:t>es</w:t>
      </w:r>
      <w:r w:rsidR="001D72EC" w:rsidRPr="004250AE">
        <w:rPr>
          <w:lang w:eastAsia="fr-FR"/>
        </w:rPr>
        <w:t xml:space="preserve"> au contexte est présenté</w:t>
      </w:r>
      <w:r w:rsidR="00502225">
        <w:rPr>
          <w:lang w:eastAsia="fr-FR"/>
        </w:rPr>
        <w:t xml:space="preserve">e </w:t>
      </w:r>
      <w:r w:rsidR="001D72EC" w:rsidRPr="004250AE">
        <w:rPr>
          <w:lang w:eastAsia="fr-FR"/>
        </w:rPr>
        <w:t>au lecteur.  Dans un second temps, une modélisation du problème</w:t>
      </w:r>
      <w:r w:rsidR="00A14F21" w:rsidRPr="004250AE">
        <w:rPr>
          <w:lang w:eastAsia="fr-FR"/>
        </w:rPr>
        <w:t xml:space="preserve"> et d’une stratégie de solution</w:t>
      </w:r>
      <w:r w:rsidR="00F653F4" w:rsidRPr="004250AE">
        <w:rPr>
          <w:lang w:eastAsia="fr-FR"/>
        </w:rPr>
        <w:t xml:space="preserve"> lui </w:t>
      </w:r>
      <w:r w:rsidR="00376330">
        <w:rPr>
          <w:lang w:eastAsia="fr-FR"/>
        </w:rPr>
        <w:t>es</w:t>
      </w:r>
      <w:r w:rsidR="00A14F21" w:rsidRPr="004250AE">
        <w:rPr>
          <w:lang w:eastAsia="fr-FR"/>
        </w:rPr>
        <w:t>t</w:t>
      </w:r>
      <w:r w:rsidR="00F653F4" w:rsidRPr="004250AE">
        <w:rPr>
          <w:lang w:eastAsia="fr-FR"/>
        </w:rPr>
        <w:t xml:space="preserve"> soumi</w:t>
      </w:r>
      <w:r w:rsidR="00A14F21" w:rsidRPr="004250AE">
        <w:rPr>
          <w:lang w:eastAsia="fr-FR"/>
        </w:rPr>
        <w:t>s</w:t>
      </w:r>
      <w:r w:rsidR="00376330">
        <w:rPr>
          <w:lang w:eastAsia="fr-FR"/>
        </w:rPr>
        <w:t>e.</w:t>
      </w:r>
      <w:r w:rsidR="00F653F4" w:rsidRPr="004250AE">
        <w:rPr>
          <w:lang w:eastAsia="fr-FR"/>
        </w:rPr>
        <w:t xml:space="preserve">  Un troisième volet met en lumière l’implantation dans le langage prolog lequel est suivi d’une discussion quant aux résultats escomptés versus les résultats obtenus.</w:t>
      </w:r>
    </w:p>
    <w:p w14:paraId="3C773FA3" w14:textId="77777777" w:rsidR="00901553" w:rsidRPr="004250AE" w:rsidRDefault="00A9556B" w:rsidP="00C07F19">
      <w:pPr>
        <w:pStyle w:val="Titre1"/>
      </w:pPr>
      <w:r w:rsidRPr="004250AE">
        <w:br w:type="page"/>
      </w:r>
      <w:bookmarkStart w:id="9" w:name="_Toc464598005"/>
      <w:bookmarkStart w:id="10" w:name="_Toc465108899"/>
      <w:r w:rsidR="00F40F14" w:rsidRPr="004250AE">
        <w:t>Présentation du jeu</w:t>
      </w:r>
      <w:bookmarkEnd w:id="9"/>
      <w:bookmarkEnd w:id="10"/>
    </w:p>
    <w:p w14:paraId="45D13358" w14:textId="77777777" w:rsidR="006F6F6F" w:rsidRPr="004250AE" w:rsidRDefault="006F6F6F"/>
    <w:p w14:paraId="05AB9CBA" w14:textId="5C4B2FF0" w:rsidR="00CA0B54" w:rsidRDefault="002D3F6E">
      <w:r w:rsidRPr="004250AE">
        <w:t xml:space="preserve">Les </w:t>
      </w:r>
      <w:ins w:id="11" w:author="Thierry Bellevue" w:date="2016-10-24T21:46:00Z">
        <w:r w:rsidR="00041B95">
          <w:t>deux</w:t>
        </w:r>
      </w:ins>
      <w:r w:rsidRPr="004250AE">
        <w:t xml:space="preserve"> étudiants retiennent un jeu de carte</w:t>
      </w:r>
      <w:r w:rsidR="0019120E">
        <w:t xml:space="preserve">s </w:t>
      </w:r>
      <w:r w:rsidRPr="004250AE">
        <w:t>dont les règles s’apparent</w:t>
      </w:r>
      <w:r w:rsidR="00376330">
        <w:t xml:space="preserve">ent </w:t>
      </w:r>
      <w:r w:rsidRPr="004250AE">
        <w:t>au jeu de domino</w:t>
      </w:r>
      <w:r w:rsidR="004250AE" w:rsidRPr="004250AE">
        <w:t xml:space="preserve"> et dont </w:t>
      </w:r>
      <w:r w:rsidR="004250AE">
        <w:t xml:space="preserve">le but consiste à se départir de toutes ses cartes en premier.  </w:t>
      </w:r>
    </w:p>
    <w:p w14:paraId="23A8324F" w14:textId="77777777" w:rsidR="00587897" w:rsidRDefault="004250AE">
      <w:r>
        <w:t>Au départ chaque joueur se voit remettre huit (8) cartes d’un paquet de 54 cartes.  Le premier joueur dépose l’une de ses cartes sur la table</w:t>
      </w:r>
      <w:r w:rsidR="005C0B4F">
        <w:t xml:space="preserve"> dont la valeur numérique est m</w:t>
      </w:r>
      <w:r>
        <w:t xml:space="preserve">.  Le joueur suivant doit déposer une carte de son jeu </w:t>
      </w:r>
      <w:r w:rsidR="005C0B4F">
        <w:t>pour laquelle la valeur n = m + 1 ou bien n = m – 1.  Ceci a pour effet d’imposer que les cartes déposé</w:t>
      </w:r>
      <w:r w:rsidR="00376330">
        <w:t>es</w:t>
      </w:r>
      <w:r w:rsidR="005C0B4F">
        <w:t xml:space="preserve"> poursuive</w:t>
      </w:r>
      <w:r w:rsidR="00587897">
        <w:t>nt</w:t>
      </w:r>
      <w:r w:rsidR="005C0B4F">
        <w:t xml:space="preserve"> la création d’une suite ascendante ou descente par rapport à la carte sur la table.  Advenant qu’un joueur soit dans l’impossibilité de poursuivre la suite avec l’une de ses cartes en main, il doit alors piger </w:t>
      </w:r>
      <w:r w:rsidR="00CA0B54">
        <w:t>dans le tas de carte</w:t>
      </w:r>
      <w:r w:rsidR="00376330">
        <w:t xml:space="preserve">s </w:t>
      </w:r>
      <w:r w:rsidR="00CA0B54">
        <w:t>nommé la p</w:t>
      </w:r>
      <w:r w:rsidR="00510BC9">
        <w:t>ioch</w:t>
      </w:r>
      <w:r w:rsidR="00510BC9" w:rsidRPr="000D126A">
        <w:t>e</w:t>
      </w:r>
      <w:r w:rsidR="00CA0B54" w:rsidRPr="000D126A">
        <w:t xml:space="preserve">.  </w:t>
      </w:r>
      <w:r w:rsidR="00C202D7" w:rsidRPr="000D126A">
        <w:t>Si ce tas de carte</w:t>
      </w:r>
      <w:r w:rsidR="00376330" w:rsidRPr="000D126A">
        <w:t xml:space="preserve">s </w:t>
      </w:r>
      <w:r w:rsidR="00C202D7" w:rsidRPr="000D126A">
        <w:t>s’avère épuisé, alors c’est le joueur avec le moins de carte</w:t>
      </w:r>
      <w:r w:rsidR="00376330" w:rsidRPr="000D126A">
        <w:t>s en main q</w:t>
      </w:r>
      <w:r w:rsidR="00C202D7" w:rsidRPr="000D126A">
        <w:t>ui l’emporte.</w:t>
      </w:r>
    </w:p>
    <w:p w14:paraId="069ED705" w14:textId="77777777" w:rsidR="00587897" w:rsidRDefault="00587897">
      <w:r>
        <w:t>Les valeurs attribué</w:t>
      </w:r>
      <w:r w:rsidR="00B54239">
        <w:t>e</w:t>
      </w:r>
      <w:r>
        <w:t>s au</w:t>
      </w:r>
      <w:r w:rsidR="00B54239">
        <w:t>x</w:t>
      </w:r>
      <w:r>
        <w:t xml:space="preserve"> cartes sont celles généralement admise</w:t>
      </w:r>
      <w:r w:rsidR="00376330">
        <w:t xml:space="preserve">s </w:t>
      </w:r>
      <w:r>
        <w:t>soit :</w:t>
      </w:r>
    </w:p>
    <w:p w14:paraId="16AB97E3" w14:textId="77777777" w:rsidR="00F40F14" w:rsidRDefault="00587897">
      <w:r>
        <w:t>As = 1;</w:t>
      </w:r>
    </w:p>
    <w:p w14:paraId="4FEE945D" w14:textId="77777777" w:rsidR="00587897" w:rsidRDefault="00587897">
      <w:r>
        <w:t>Roi = 13;</w:t>
      </w:r>
    </w:p>
    <w:p w14:paraId="0EBE96C5" w14:textId="77777777" w:rsidR="00587897" w:rsidRDefault="00587897">
      <w:r>
        <w:t>Dame = 12;</w:t>
      </w:r>
    </w:p>
    <w:p w14:paraId="40AAB505" w14:textId="77777777" w:rsidR="00587897" w:rsidRDefault="00587897">
      <w:r>
        <w:t>Valet = 11;</w:t>
      </w:r>
    </w:p>
    <w:p w14:paraId="6FEF5628" w14:textId="3079FEE7" w:rsidR="00587897" w:rsidRDefault="00930F97">
      <w:r>
        <w:t>E</w:t>
      </w:r>
      <w:r w:rsidR="00587897">
        <w:t>t</w:t>
      </w:r>
      <w:r w:rsidR="008317AD">
        <w:t xml:space="preserve"> les autres cartes prennent leur</w:t>
      </w:r>
      <w:r w:rsidR="00587897">
        <w:t xml:space="preserve"> valeur numérique indiquée.</w:t>
      </w:r>
    </w:p>
    <w:p w14:paraId="4BC93876" w14:textId="77777777" w:rsidR="008317AD" w:rsidRDefault="008317AD">
      <w:r>
        <w:t>De plus, un roi, la valeur la plus élevé</w:t>
      </w:r>
      <w:r w:rsidR="00376330">
        <w:t xml:space="preserve">e </w:t>
      </w:r>
      <w:r>
        <w:t>exige un as ou une dame pour continuer.  De même pour l’as seul un deux ou un roi permet de poursuivre la suite.</w:t>
      </w:r>
    </w:p>
    <w:p w14:paraId="0187F17F" w14:textId="77777777" w:rsidR="008317AD" w:rsidRPr="004250AE" w:rsidRDefault="008317AD">
      <w:r>
        <w:t>Autres particularités, l’as peut être joué en tout temps ainsi que les jokers.  Cependant ces derniers offre</w:t>
      </w:r>
      <w:r w:rsidR="00376330">
        <w:t xml:space="preserve">nt </w:t>
      </w:r>
      <w:r>
        <w:t>également l’avantage d’imposer à l’adversaire de passer un tour</w:t>
      </w:r>
      <w:r w:rsidR="007A37AC">
        <w:t xml:space="preserve"> et permet au joueur de jouer n’importe quel carte à sa suite</w:t>
      </w:r>
      <w:r>
        <w:t>.</w:t>
      </w:r>
    </w:p>
    <w:p w14:paraId="57483475" w14:textId="77777777" w:rsidR="0073496E" w:rsidRPr="004250AE" w:rsidRDefault="00F40F14" w:rsidP="00F40F14">
      <w:pPr>
        <w:pStyle w:val="Titre1"/>
      </w:pPr>
      <w:bookmarkStart w:id="12" w:name="_Toc464598006"/>
      <w:bookmarkStart w:id="13" w:name="_Toc465108900"/>
      <w:r w:rsidRPr="004250AE">
        <w:t>Modélisation du problème</w:t>
      </w:r>
      <w:bookmarkEnd w:id="12"/>
      <w:bookmarkEnd w:id="13"/>
    </w:p>
    <w:p w14:paraId="08114380" w14:textId="77777777" w:rsidR="00F40F14" w:rsidRDefault="00F40F14" w:rsidP="00F40F14"/>
    <w:p w14:paraId="19574006" w14:textId="77777777" w:rsidR="00D01072" w:rsidRDefault="00D01072" w:rsidP="00D01072">
      <w:pPr>
        <w:pStyle w:val="Titre2"/>
      </w:pPr>
      <w:bookmarkStart w:id="14" w:name="_Toc464598007"/>
      <w:bookmarkStart w:id="15" w:name="_Toc465108901"/>
      <w:r>
        <w:t>Faits et circonstances :</w:t>
      </w:r>
      <w:bookmarkEnd w:id="14"/>
      <w:bookmarkEnd w:id="15"/>
    </w:p>
    <w:p w14:paraId="433FD456" w14:textId="77777777" w:rsidR="00D01072" w:rsidRDefault="00D01072" w:rsidP="00D01072">
      <w:pPr>
        <w:rPr>
          <w:del w:id="16" w:author="Thierry Bellevue" w:date="2016-10-24T21:46:00Z"/>
        </w:rPr>
      </w:pPr>
    </w:p>
    <w:p w14:paraId="02C1BCE4" w14:textId="25E62CB2" w:rsidR="00A4593F" w:rsidRDefault="009C560F" w:rsidP="00F40F14">
      <w:pPr>
        <w:rPr>
          <w:ins w:id="17" w:author="Correcteur" w:date="2016-10-24T21:46:00Z"/>
        </w:rPr>
      </w:pPr>
      <w:r>
        <w:t>Il est clair que pour gagner la partie</w:t>
      </w:r>
      <w:r w:rsidR="008B63FF">
        <w:t>,</w:t>
      </w:r>
      <w:r>
        <w:t xml:space="preserve"> le programme doit être en mesure de maintenir un nombre de cartes en main inférieur à celui détenu par le joueur.  </w:t>
      </w:r>
      <w:r w:rsidR="000D126A">
        <w:t>D</w:t>
      </w:r>
      <w:r>
        <w:t>e plus</w:t>
      </w:r>
      <w:r w:rsidR="000D126A">
        <w:t xml:space="preserve">, l’aspect aléatoire des cartes pigées </w:t>
      </w:r>
      <w:r w:rsidR="00976789">
        <w:t xml:space="preserve">ne laissent aucun doute quant à l’influence sur </w:t>
      </w:r>
      <w:r w:rsidR="00D01072">
        <w:t>le</w:t>
      </w:r>
      <w:r w:rsidR="00976789">
        <w:t xml:space="preserve"> </w:t>
      </w:r>
      <w:r w:rsidR="00D01072">
        <w:t>résultat</w:t>
      </w:r>
      <w:r w:rsidR="00976789">
        <w:t xml:space="preserve"> du jeu.</w:t>
      </w:r>
      <w:r w:rsidR="007435AB">
        <w:t xml:space="preserve">  Cependant, l’équipe s’est interrogé</w:t>
      </w:r>
      <w:r w:rsidR="00930F97">
        <w:t>e</w:t>
      </w:r>
      <w:r w:rsidR="007435AB">
        <w:t xml:space="preserve"> </w:t>
      </w:r>
      <w:r w:rsidR="00D01072">
        <w:t>à savoir si</w:t>
      </w:r>
      <w:r w:rsidR="007435AB">
        <w:t xml:space="preserve"> </w:t>
      </w:r>
      <w:r w:rsidR="00D01072">
        <w:t xml:space="preserve">pour </w:t>
      </w:r>
      <w:r w:rsidR="007435AB">
        <w:t>certain</w:t>
      </w:r>
      <w:r w:rsidR="00D01072">
        <w:t xml:space="preserve">es </w:t>
      </w:r>
      <w:r>
        <w:t>combinaisons de cartes en main</w:t>
      </w:r>
      <w:r w:rsidR="00D01072">
        <w:t xml:space="preserve"> </w:t>
      </w:r>
      <w:r w:rsidR="007435AB">
        <w:t xml:space="preserve">un </w:t>
      </w:r>
      <w:r>
        <w:t>choix</w:t>
      </w:r>
      <w:r w:rsidR="007435AB">
        <w:t xml:space="preserve"> intelligent</w:t>
      </w:r>
      <w:r w:rsidR="009A7CA3">
        <w:t>,</w:t>
      </w:r>
      <w:r>
        <w:t xml:space="preserve"> de la prochaine carte à jouer, </w:t>
      </w:r>
      <w:r w:rsidR="007435AB">
        <w:t xml:space="preserve"> favoriserait la victoire.</w:t>
      </w:r>
      <w:r w:rsidR="00A4593F">
        <w:t xml:space="preserve">  De cette analyse, il ressort du point de vue statistique que certains </w:t>
      </w:r>
      <w:ins w:id="18" w:author="Thierry Bellevue" w:date="2016-10-24T21:46:00Z">
        <w:r w:rsidR="00930F97">
          <w:t>comportements</w:t>
        </w:r>
        <w:r w:rsidR="00A4593F">
          <w:t xml:space="preserve"> soient souhaitables.</w:t>
        </w:r>
      </w:ins>
      <w:ins w:id="19" w:author="Correcteur" w:date="2016-10-24T21:46:00Z">
        <w:r w:rsidR="00A4593F">
          <w:t>comportement soient souhaitables</w:t>
        </w:r>
        <w:r w:rsidR="00BE411D">
          <w:t xml:space="preserve"> sans toutefois garantir un résultat</w:t>
        </w:r>
        <w:r w:rsidR="00A4593F">
          <w:t>.</w:t>
        </w:r>
        <w:r w:rsidR="00BE411D">
          <w:t xml:space="preserve">  Nous aborderons donc la problématique dans une perspective d’espérance de résultats.</w:t>
        </w:r>
      </w:ins>
    </w:p>
    <w:p w14:paraId="5D781B8B" w14:textId="77777777" w:rsidR="008B63FF" w:rsidRDefault="008B63FF" w:rsidP="00F40F14"/>
    <w:p w14:paraId="63C57D7C" w14:textId="77777777" w:rsidR="007435AB" w:rsidRDefault="00A4593F" w:rsidP="00F40F14">
      <w:bookmarkStart w:id="20" w:name="_Toc464598008"/>
      <w:bookmarkStart w:id="21" w:name="_Toc465108902"/>
      <w:r w:rsidRPr="007B0314">
        <w:rPr>
          <w:rStyle w:val="Titre3Car"/>
        </w:rPr>
        <w:t>Exposés de certains faits et circonstances</w:t>
      </w:r>
      <w:bookmarkEnd w:id="20"/>
      <w:bookmarkEnd w:id="21"/>
      <w:r>
        <w:t> :</w:t>
      </w:r>
    </w:p>
    <w:p w14:paraId="2A6BF4A9" w14:textId="77777777" w:rsidR="00A4593F" w:rsidRDefault="00A4593F" w:rsidP="00A4593F">
      <w:pPr>
        <w:pStyle w:val="Paragraphedeliste"/>
        <w:numPr>
          <w:ilvl w:val="0"/>
          <w:numId w:val="11"/>
        </w:numPr>
      </w:pPr>
      <w:r>
        <w:t xml:space="preserve">Le jeu ne tient pas compte de la sorte de </w:t>
      </w:r>
      <w:r w:rsidR="007A37AC">
        <w:t>carte jouée (</w:t>
      </w:r>
      <w:r w:rsidR="007A37AC">
        <w:sym w:font="Symbol" w:char="F0AA"/>
      </w:r>
      <w:r w:rsidR="007A37AC">
        <w:t>,</w:t>
      </w:r>
      <w:r w:rsidR="007A37AC">
        <w:sym w:font="Symbol" w:char="F0A9"/>
      </w:r>
      <w:r w:rsidR="007A37AC">
        <w:t>,</w:t>
      </w:r>
      <w:r w:rsidR="007A37AC">
        <w:sym w:font="Symbol" w:char="F0A8"/>
      </w:r>
      <w:r w:rsidR="007A37AC">
        <w:t>,</w:t>
      </w:r>
      <w:r w:rsidR="007A37AC">
        <w:sym w:font="Symbol" w:char="F0A7"/>
      </w:r>
      <w:r w:rsidR="007A37AC">
        <w:t>), seul la valeur numérique de celle-ci compte.</w:t>
      </w:r>
    </w:p>
    <w:p w14:paraId="0A95BF7B" w14:textId="394A2DB7" w:rsidR="00722C54" w:rsidRDefault="00E6364C" w:rsidP="00A4593F">
      <w:pPr>
        <w:pStyle w:val="Paragraphedeliste"/>
        <w:numPr>
          <w:ilvl w:val="0"/>
          <w:numId w:val="11"/>
        </w:numPr>
      </w:pPr>
      <w:r>
        <w:t>L’espace aléatoire implique une</w:t>
      </w:r>
      <w:r w:rsidR="00722C54">
        <w:t xml:space="preserve"> pige sans remise puisque les situations suivantes met fin au jeu;</w:t>
      </w:r>
    </w:p>
    <w:p w14:paraId="2DDF7B1F" w14:textId="77777777" w:rsidR="00722C54" w:rsidRDefault="00C37FC5" w:rsidP="00722C54">
      <w:pPr>
        <w:pStyle w:val="Paragraphedeliste"/>
        <w:numPr>
          <w:ilvl w:val="1"/>
          <w:numId w:val="11"/>
        </w:numPr>
      </w:pPr>
      <w:r>
        <w:t>L</w:t>
      </w:r>
      <w:r w:rsidR="00722C54">
        <w:t>a pioche</w:t>
      </w:r>
      <w:r>
        <w:t xml:space="preserve"> a été vidée</w:t>
      </w:r>
      <w:r w:rsidR="00722C54">
        <w:t>.</w:t>
      </w:r>
    </w:p>
    <w:p w14:paraId="718318E5" w14:textId="77777777" w:rsidR="00722C54" w:rsidRDefault="00722C54" w:rsidP="00722C54">
      <w:pPr>
        <w:pStyle w:val="Paragraphedeliste"/>
        <w:numPr>
          <w:ilvl w:val="1"/>
          <w:numId w:val="11"/>
        </w:numPr>
      </w:pPr>
      <w:r>
        <w:t xml:space="preserve">Le joueur </w:t>
      </w:r>
      <w:r w:rsidR="00EC2D9E">
        <w:t xml:space="preserve">a </w:t>
      </w:r>
      <w:r>
        <w:t>dépos</w:t>
      </w:r>
      <w:r w:rsidR="00EC2D9E">
        <w:t>é</w:t>
      </w:r>
      <w:r>
        <w:t xml:space="preserve"> toutes ses cartes.</w:t>
      </w:r>
    </w:p>
    <w:p w14:paraId="4D5EF1B7" w14:textId="77777777" w:rsidR="00722C54" w:rsidRDefault="00722C54" w:rsidP="00722C54">
      <w:pPr>
        <w:pStyle w:val="Paragraphedeliste"/>
        <w:numPr>
          <w:ilvl w:val="1"/>
          <w:numId w:val="11"/>
        </w:numPr>
      </w:pPr>
      <w:r>
        <w:t>L</w:t>
      </w:r>
      <w:r w:rsidR="00EC2D9E">
        <w:t>e programme a déposé toutes ses cartes.</w:t>
      </w:r>
    </w:p>
    <w:p w14:paraId="4E6BE24E" w14:textId="77777777" w:rsidR="003152C0" w:rsidRDefault="00F57715" w:rsidP="000D2CA4">
      <w:pPr>
        <w:pStyle w:val="Paragraphedeliste"/>
        <w:numPr>
          <w:ilvl w:val="0"/>
          <w:numId w:val="11"/>
        </w:numPr>
      </w:pPr>
      <w:r>
        <w:t xml:space="preserve">Les piges à la pioche sont </w:t>
      </w:r>
      <w:r w:rsidR="000D2CA4">
        <w:t xml:space="preserve">donc </w:t>
      </w:r>
      <w:r>
        <w:t>des événements dépendants puisqu’à chaque carte pigée, il n’y a pas de remise avant la fin de la partie.</w:t>
      </w:r>
    </w:p>
    <w:p w14:paraId="1BD5A899" w14:textId="05B8B340" w:rsidR="006D0FDF" w:rsidRDefault="006D0FDF" w:rsidP="000D2CA4">
      <w:pPr>
        <w:pStyle w:val="Paragraphedeliste"/>
        <w:numPr>
          <w:ilvl w:val="0"/>
          <w:numId w:val="11"/>
        </w:numPr>
      </w:pPr>
      <w:r>
        <w:t>L’ordre de pige n’est pas important pour la distribution initial</w:t>
      </w:r>
      <w:ins w:id="22" w:author="Thierry Bellevue" w:date="2016-10-24T21:46:00Z">
        <w:r w:rsidR="00930F97">
          <w:t>e</w:t>
        </w:r>
      </w:ins>
      <w:r>
        <w:t>.</w:t>
      </w:r>
    </w:p>
    <w:p w14:paraId="6EB1BC63" w14:textId="77777777" w:rsidR="009975D0" w:rsidRDefault="00DF3350" w:rsidP="00DF3350">
      <w:pPr>
        <w:pStyle w:val="Paragraphedeliste"/>
        <w:numPr>
          <w:ilvl w:val="0"/>
          <w:numId w:val="11"/>
        </w:numPr>
      </w:pPr>
      <w:r>
        <w:t xml:space="preserve">Cartes </w:t>
      </w:r>
      <w:r w:rsidR="00442320">
        <w:t xml:space="preserve">totales dans le jeu : 54 cartes </w:t>
      </w:r>
      <w:r w:rsidR="001C1143">
        <w:t>(</w:t>
      </w:r>
      <w:r w:rsidR="00CA7994">
        <w:t>(</w:t>
      </w:r>
      <w:r w:rsidR="001C1143">
        <w:t>4 x 13</w:t>
      </w:r>
      <w:r w:rsidR="00CA7994">
        <w:t>)</w:t>
      </w:r>
      <w:r w:rsidR="001C1143">
        <w:t xml:space="preserve"> + 2)</w:t>
      </w:r>
      <w:r w:rsidR="00CA7994">
        <w:t xml:space="preserve"> </w:t>
      </w:r>
      <w:r w:rsidR="00442320">
        <w:t>soit</w:t>
      </w:r>
      <w:r w:rsidR="009975D0">
        <w:t> :</w:t>
      </w:r>
    </w:p>
    <w:p w14:paraId="339514C2" w14:textId="77777777" w:rsidR="009975D0" w:rsidRDefault="00442320" w:rsidP="009975D0">
      <w:pPr>
        <w:pStyle w:val="Paragraphedeliste"/>
        <w:numPr>
          <w:ilvl w:val="1"/>
          <w:numId w:val="11"/>
        </w:numPr>
      </w:pPr>
      <w:r>
        <w:t xml:space="preserve">4 sortes </w:t>
      </w:r>
      <w:r w:rsidR="009975D0">
        <w:t>– pique (</w:t>
      </w:r>
      <w:r w:rsidR="009975D0">
        <w:sym w:font="Symbol" w:char="F0AA"/>
      </w:r>
      <w:r w:rsidR="001C1143">
        <w:t>)</w:t>
      </w:r>
      <w:r w:rsidR="009975D0">
        <w:t>,</w:t>
      </w:r>
      <w:r w:rsidR="001C1143">
        <w:t xml:space="preserve"> cœur (</w:t>
      </w:r>
      <w:r w:rsidR="009975D0">
        <w:sym w:font="Symbol" w:char="F0A9"/>
      </w:r>
      <w:r w:rsidR="001C1143">
        <w:t>)</w:t>
      </w:r>
      <w:r w:rsidR="009975D0">
        <w:t>,</w:t>
      </w:r>
      <w:r w:rsidR="001C1143">
        <w:t xml:space="preserve"> carreau (</w:t>
      </w:r>
      <w:r w:rsidR="009975D0">
        <w:sym w:font="Symbol" w:char="F0A8"/>
      </w:r>
      <w:r w:rsidR="001C1143">
        <w:t>)</w:t>
      </w:r>
      <w:r w:rsidR="009975D0">
        <w:t>,</w:t>
      </w:r>
      <w:r w:rsidR="001C1143">
        <w:t xml:space="preserve"> trèfle (</w:t>
      </w:r>
      <w:r w:rsidR="009975D0">
        <w:sym w:font="Symbol" w:char="F0A7"/>
      </w:r>
      <w:r w:rsidR="009975D0">
        <w:t>)</w:t>
      </w:r>
    </w:p>
    <w:p w14:paraId="794A1470" w14:textId="20A39061" w:rsidR="001C1143" w:rsidRDefault="00442320" w:rsidP="009975D0">
      <w:pPr>
        <w:pStyle w:val="Paragraphedeliste"/>
        <w:numPr>
          <w:ilvl w:val="1"/>
          <w:numId w:val="11"/>
        </w:numPr>
      </w:pPr>
      <w:r>
        <w:t xml:space="preserve">de </w:t>
      </w:r>
      <w:r>
        <w:t>1</w:t>
      </w:r>
      <w:r w:rsidR="00E6364C">
        <w:t xml:space="preserve"> série</w:t>
      </w:r>
      <w:r>
        <w:t xml:space="preserve"> </w:t>
      </w:r>
      <w:r w:rsidR="001C1143">
        <w:t xml:space="preserve">de </w:t>
      </w:r>
      <w:r w:rsidR="00E6364C">
        <w:t>13</w:t>
      </w:r>
      <w:r w:rsidR="00E6364C">
        <w:t xml:space="preserve"> </w:t>
      </w:r>
      <w:r w:rsidR="001C1143">
        <w:t>rang</w:t>
      </w:r>
      <w:r w:rsidR="00E6364C">
        <w:t>s</w:t>
      </w:r>
      <w:r w:rsidR="001C1143">
        <w:t xml:space="preserve"> - </w:t>
      </w:r>
      <w:r w:rsidR="009975D0">
        <w:t>2..10, valet</w:t>
      </w:r>
      <w:ins w:id="23" w:author="Thierry Bellevue" w:date="2016-10-24T21:46:00Z">
        <w:r w:rsidR="00930F97">
          <w:t xml:space="preserve"> </w:t>
        </w:r>
      </w:ins>
      <w:r w:rsidR="009975D0">
        <w:t>(v), dame</w:t>
      </w:r>
      <w:ins w:id="24" w:author="Thierry Bellevue" w:date="2016-10-24T21:46:00Z">
        <w:r w:rsidR="00930F97">
          <w:t xml:space="preserve"> </w:t>
        </w:r>
      </w:ins>
      <w:r w:rsidR="009975D0">
        <w:t>(d), roi</w:t>
      </w:r>
      <w:ins w:id="25" w:author="Thierry Bellevue" w:date="2016-10-24T21:46:00Z">
        <w:r w:rsidR="00930F97">
          <w:t xml:space="preserve"> </w:t>
        </w:r>
      </w:ins>
      <w:r w:rsidR="009975D0">
        <w:t>(r), as</w:t>
      </w:r>
      <w:ins w:id="26" w:author="Thierry Bellevue" w:date="2016-10-24T21:46:00Z">
        <w:r w:rsidR="00930F97">
          <w:t xml:space="preserve"> </w:t>
        </w:r>
      </w:ins>
      <w:r w:rsidR="009975D0">
        <w:t>(as)</w:t>
      </w:r>
    </w:p>
    <w:p w14:paraId="29FF1535" w14:textId="77777777" w:rsidR="00DF3350" w:rsidRDefault="00442320" w:rsidP="009975D0">
      <w:pPr>
        <w:pStyle w:val="Paragraphedeliste"/>
        <w:numPr>
          <w:ilvl w:val="1"/>
          <w:numId w:val="11"/>
        </w:numPr>
      </w:pPr>
      <w:r>
        <w:t>plus 2 jokers</w:t>
      </w:r>
      <w:r w:rsidR="009975D0">
        <w:t xml:space="preserve"> (j)</w:t>
      </w:r>
      <w:r>
        <w:t xml:space="preserve">. </w:t>
      </w:r>
    </w:p>
    <w:p w14:paraId="39DD6A4C" w14:textId="4DA2F61C" w:rsidR="00DF3350" w:rsidRDefault="006C163C" w:rsidP="00DF3350">
      <w:pPr>
        <w:pStyle w:val="Paragraphedeliste"/>
        <w:numPr>
          <w:ilvl w:val="0"/>
          <w:numId w:val="11"/>
        </w:numPr>
      </w:pPr>
      <w:r>
        <w:t>À l’initialisation, huit c</w:t>
      </w:r>
      <w:r w:rsidR="00DF3350">
        <w:t xml:space="preserve">artes </w:t>
      </w:r>
      <w:r>
        <w:t>par</w:t>
      </w:r>
      <w:r w:rsidR="00DF3350">
        <w:t xml:space="preserve"> paquet des joueurs (2 joueurs dans l’implantation présente) : 16 cartes</w:t>
      </w:r>
      <w:r>
        <w:t xml:space="preserve"> totales</w:t>
      </w:r>
      <w:r w:rsidR="00DF3350">
        <w:t>.</w:t>
      </w:r>
    </w:p>
    <w:p w14:paraId="7E43A97E" w14:textId="01883CA4" w:rsidR="000D2CA4" w:rsidRDefault="000D2CA4" w:rsidP="00DF3350">
      <w:pPr>
        <w:pStyle w:val="Paragraphedeliste"/>
        <w:numPr>
          <w:ilvl w:val="0"/>
          <w:numId w:val="11"/>
        </w:numPr>
      </w:pPr>
      <w:r>
        <w:t xml:space="preserve">Cartes présentes dans la pioche après distribution aux joueurs et </w:t>
      </w:r>
      <w:r w:rsidR="009A7E6E">
        <w:t xml:space="preserve">une </w:t>
      </w:r>
      <w:r w:rsidR="006C163C">
        <w:t>déposée</w:t>
      </w:r>
      <w:r w:rsidR="009A7E6E">
        <w:t xml:space="preserve"> sur la table </w:t>
      </w:r>
      <w:r>
        <w:t xml:space="preserve">: </w:t>
      </w:r>
    </w:p>
    <w:p w14:paraId="04CA3658" w14:textId="77777777" w:rsidR="009A7E6E" w:rsidRDefault="009A7E6E" w:rsidP="009A7E6E">
      <w:pPr>
        <w:pStyle w:val="Paragraphedeliste"/>
      </w:pPr>
      <m:oMathPara>
        <m:oMath>
          <m:r>
            <m:rPr>
              <m:sty m:val="p"/>
            </m:rPr>
            <w:rPr>
              <w:rFonts w:ascii="Cambria Math" w:hAnsi="Cambria Math"/>
            </w:rPr>
            <m:t>54 – 16 – 1 =</m:t>
          </m:r>
          <m:r>
            <m:rPr>
              <m:sty m:val="p"/>
            </m:rPr>
            <w:rPr>
              <w:rFonts w:ascii="Cambria Math"/>
            </w:rPr>
            <m:t>37 cartes</m:t>
          </m:r>
        </m:oMath>
      </m:oMathPara>
    </w:p>
    <w:p w14:paraId="5C939347" w14:textId="77777777" w:rsidR="009A7E6E" w:rsidRDefault="009A7E6E" w:rsidP="00DF3350">
      <w:pPr>
        <w:pStyle w:val="Paragraphedeliste"/>
        <w:numPr>
          <w:ilvl w:val="0"/>
          <w:numId w:val="11"/>
        </w:numPr>
      </w:pPr>
      <w:r>
        <w:t>Nombre de combinaisons possibles de huit cartes lors de la distribution initiale des cartes </w:t>
      </w:r>
      <w:r w:rsidR="008C631A">
        <w:t>à chacun des joueurs</w:t>
      </w:r>
      <w:r>
        <w:t>:</w:t>
      </w:r>
    </w:p>
    <w:p w14:paraId="2485E54F" w14:textId="77777777" w:rsidR="00387352" w:rsidRDefault="00DA50F8" w:rsidP="00387352">
      <w:pPr>
        <w:pStyle w:val="Paragraphedeliste"/>
      </w:pPr>
      <m:oMathPara>
        <m:oMath>
          <m:sSubSup>
            <m:sSubSupPr>
              <m:ctrlPr>
                <w:rPr>
                  <w:rFonts w:ascii="Cambria Math" w:hAnsi="Cambria Math"/>
                  <w:i/>
                </w:rPr>
              </m:ctrlPr>
            </m:sSubSupPr>
            <m:e>
              <m:r>
                <w:rPr>
                  <w:rFonts w:ascii="Cambria Math" w:hAnsi="Cambria Math"/>
                </w:rPr>
                <m:t>C</m:t>
              </m:r>
            </m:e>
            <m:sub>
              <m:r>
                <w:rPr>
                  <w:rFonts w:ascii="Cambria Math" w:hAnsi="Cambria Math"/>
                </w:rPr>
                <m:t>8</m:t>
              </m:r>
            </m:sub>
            <m:sup>
              <m:r>
                <w:rPr>
                  <w:rFonts w:ascii="Cambria Math" w:hAnsi="Cambria Math"/>
                </w:rPr>
                <m:t>54</m:t>
              </m:r>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54</m:t>
                    </m:r>
                  </m:e>
                </m:mr>
                <m:mr>
                  <m:e>
                    <m:r>
                      <w:rPr>
                        <w:rFonts w:ascii="Cambria Math" w:hAnsi="Cambria Math"/>
                      </w:rPr>
                      <m:t>8</m:t>
                    </m:r>
                  </m:e>
                </m:mr>
              </m:m>
            </m:e>
          </m:d>
          <m:r>
            <w:rPr>
              <w:rFonts w:ascii="Cambria Math" w:hAnsi="Cambria Math"/>
            </w:rPr>
            <m:t xml:space="preserve">= </m:t>
          </m:r>
          <m:f>
            <m:fPr>
              <m:ctrlPr>
                <w:rPr>
                  <w:rFonts w:ascii="Cambria Math" w:hAnsi="Cambria Math"/>
                  <w:i/>
                </w:rPr>
              </m:ctrlPr>
            </m:fPr>
            <m:num>
              <m:r>
                <w:rPr>
                  <w:rFonts w:ascii="Cambria Math" w:hAnsi="Cambria Math"/>
                </w:rPr>
                <m:t>54!</m:t>
              </m:r>
            </m:num>
            <m:den>
              <m:r>
                <w:rPr>
                  <w:rFonts w:ascii="Cambria Math" w:hAnsi="Cambria Math"/>
                </w:rPr>
                <m:t>8!×46!</m:t>
              </m:r>
            </m:den>
          </m:f>
          <m:r>
            <w:rPr>
              <w:rFonts w:ascii="Cambria Math" w:hAnsi="Cambria Math"/>
            </w:rPr>
            <m:t>=1 040 465 790 combinaisons</m:t>
          </m:r>
        </m:oMath>
      </m:oMathPara>
    </w:p>
    <w:p w14:paraId="3FBACB5C" w14:textId="77777777" w:rsidR="002934B6" w:rsidRDefault="002934B6" w:rsidP="002934B6">
      <w:pPr>
        <w:pStyle w:val="Paragraphedeliste"/>
        <w:numPr>
          <w:ilvl w:val="0"/>
          <w:numId w:val="11"/>
        </w:numPr>
      </w:pPr>
      <w:r>
        <w:t xml:space="preserve">Nombre de </w:t>
      </w:r>
      <w:r w:rsidR="00194A23">
        <w:t>combinaisons</w:t>
      </w:r>
      <w:r>
        <w:t xml:space="preserve"> possibles de </w:t>
      </w:r>
      <w:r w:rsidR="0056395D">
        <w:t>16</w:t>
      </w:r>
      <w:r>
        <w:t xml:space="preserve"> cartes entre les deux joueurs :</w:t>
      </w:r>
    </w:p>
    <w:p w14:paraId="7C186315" w14:textId="77777777" w:rsidR="002934B6" w:rsidRPr="007B0314" w:rsidRDefault="00DA50F8" w:rsidP="002934B6">
      <w:pPr>
        <w:pStyle w:val="Paragraphedeliste"/>
        <w:ind w:left="1440"/>
      </w:pPr>
      <m:oMathPara>
        <m:oMath>
          <m:sSubSup>
            <m:sSubSupPr>
              <m:ctrlPr>
                <w:rPr>
                  <w:rFonts w:ascii="Cambria Math" w:hAnsi="Cambria Math"/>
                  <w:i/>
                </w:rPr>
              </m:ctrlPr>
            </m:sSubSupPr>
            <m:e>
              <m:r>
                <w:rPr>
                  <w:rFonts w:ascii="Cambria Math" w:hAnsi="Cambria Math"/>
                </w:rPr>
                <m:t>C</m:t>
              </m:r>
            </m:e>
            <m:sub>
              <m:r>
                <w:rPr>
                  <w:rFonts w:ascii="Cambria Math" w:hAnsi="Cambria Math"/>
                </w:rPr>
                <m:t>16</m:t>
              </m:r>
            </m:sub>
            <m:sup>
              <m:r>
                <w:rPr>
                  <w:rFonts w:ascii="Cambria Math" w:hAnsi="Cambria Math"/>
                </w:rPr>
                <m:t>54</m:t>
              </m:r>
            </m:sup>
          </m:sSub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54</m:t>
                    </m:r>
                  </m:e>
                </m:mr>
                <m:mr>
                  <m:e>
                    <m:r>
                      <w:rPr>
                        <w:rFonts w:ascii="Cambria Math" w:hAnsi="Cambria Math"/>
                      </w:rPr>
                      <m:t>16</m:t>
                    </m:r>
                  </m:e>
                </m:mr>
              </m:m>
            </m:e>
          </m:d>
          <m:r>
            <w:rPr>
              <w:rFonts w:ascii="Cambria Math" w:hAnsi="Cambria Math"/>
            </w:rPr>
            <m:t xml:space="preserve">= </m:t>
          </m:r>
          <m:f>
            <m:fPr>
              <m:ctrlPr>
                <w:rPr>
                  <w:rFonts w:ascii="Cambria Math" w:hAnsi="Cambria Math"/>
                  <w:i/>
                </w:rPr>
              </m:ctrlPr>
            </m:fPr>
            <m:num>
              <m:r>
                <w:rPr>
                  <w:rFonts w:ascii="Cambria Math" w:hAnsi="Cambria Math"/>
                </w:rPr>
                <m:t>54!</m:t>
              </m:r>
            </m:num>
            <m:den>
              <m:r>
                <w:rPr>
                  <w:rFonts w:ascii="Cambria Math" w:hAnsi="Cambria Math"/>
                </w:rPr>
                <m:t>8!×46!</m:t>
              </m:r>
            </m:den>
          </m:f>
          <m:r>
            <w:rPr>
              <w:rFonts w:ascii="Cambria Math" w:hAnsi="Cambria Math"/>
            </w:rPr>
            <m:t>=21 094 923 659 355 combinaisons</m:t>
          </m:r>
        </m:oMath>
      </m:oMathPara>
    </w:p>
    <w:p w14:paraId="4E9E1497" w14:textId="77777777" w:rsidR="007B0314" w:rsidRDefault="007B0314" w:rsidP="002934B6">
      <w:pPr>
        <w:pStyle w:val="Paragraphedeliste"/>
        <w:ind w:left="1440"/>
      </w:pPr>
    </w:p>
    <w:p w14:paraId="2188B75B" w14:textId="77777777" w:rsidR="00E91D92" w:rsidRDefault="00127380" w:rsidP="00562B01">
      <w:bookmarkStart w:id="27" w:name="_Toc464598009"/>
      <w:bookmarkStart w:id="28" w:name="_Toc465108903"/>
      <w:r w:rsidRPr="007B0314">
        <w:rPr>
          <w:rStyle w:val="Titre3Car"/>
        </w:rPr>
        <w:t xml:space="preserve">Nombre de combinaisons possibles de huit cartes comportant </w:t>
      </w:r>
      <w:r w:rsidR="00994C9C" w:rsidRPr="007B0314">
        <w:rPr>
          <w:rStyle w:val="Titre3Car"/>
        </w:rPr>
        <w:t xml:space="preserve">minimalement </w:t>
      </w:r>
      <w:r w:rsidRPr="007B0314">
        <w:rPr>
          <w:rStyle w:val="Titre3Car"/>
        </w:rPr>
        <w:t>un doublon</w:t>
      </w:r>
      <w:bookmarkEnd w:id="27"/>
      <w:bookmarkEnd w:id="28"/>
      <w:r>
        <w:t> :</w:t>
      </w:r>
    </w:p>
    <w:p w14:paraId="14EED103" w14:textId="77777777" w:rsidR="005D4088" w:rsidRDefault="00CF4B67" w:rsidP="00562B01">
      <w:pPr>
        <w:pStyle w:val="Paragraphedeliste"/>
        <w:numPr>
          <w:ilvl w:val="0"/>
          <w:numId w:val="11"/>
        </w:numPr>
      </w:pPr>
      <w:r>
        <w:t>M</w:t>
      </w:r>
      <w:r w:rsidR="00994C9C">
        <w:t>ain</w:t>
      </w:r>
      <w:r>
        <w:t>s</w:t>
      </w:r>
      <w:r w:rsidR="00994C9C">
        <w:t xml:space="preserve"> </w:t>
      </w:r>
      <w:r w:rsidR="005D4088">
        <w:t>possibles :</w:t>
      </w:r>
    </w:p>
    <w:p w14:paraId="28D52759" w14:textId="77777777" w:rsidR="00CF4B67" w:rsidRDefault="005D4088" w:rsidP="00562B01">
      <w:pPr>
        <w:pStyle w:val="Paragraphedeliste"/>
        <w:numPr>
          <w:ilvl w:val="1"/>
          <w:numId w:val="11"/>
        </w:numPr>
      </w:pPr>
      <w:r>
        <w:t>Une</w:t>
      </w:r>
      <w:r w:rsidR="00CF4B67">
        <w:t xml:space="preserve"> main</w:t>
      </w:r>
      <w:r>
        <w:t xml:space="preserve"> </w:t>
      </w:r>
      <w:r w:rsidR="00994C9C">
        <w:t xml:space="preserve">contenant </w:t>
      </w:r>
      <w:r w:rsidR="00E53B0C">
        <w:t>2 de</w:t>
      </w:r>
      <w:r w:rsidR="003125CD">
        <w:t>s</w:t>
      </w:r>
      <w:r w:rsidR="00E53B0C">
        <w:t xml:space="preserve"> 4 cartes de même rang </w:t>
      </w:r>
      <w:r w:rsidR="00994C9C">
        <w:t>et</w:t>
      </w:r>
      <w:r w:rsidR="00E53B0C">
        <w:t xml:space="preserve"> 6 autres cartes quelconque de </w:t>
      </w:r>
      <w:r w:rsidR="00740057">
        <w:t>50</w:t>
      </w:r>
      <w:r w:rsidR="00CF4B67">
        <w:t xml:space="preserve"> parmi les 54 cartes de la pioche.</w:t>
      </w:r>
    </w:p>
    <w:p w14:paraId="14535135" w14:textId="77777777" w:rsidR="00D57B10" w:rsidRDefault="00994C9C" w:rsidP="00562B01">
      <w:pPr>
        <w:pStyle w:val="Paragraphedeliste"/>
        <w:numPr>
          <w:ilvl w:val="1"/>
          <w:numId w:val="11"/>
        </w:numPr>
      </w:pPr>
      <w:r>
        <w:t>ou</w:t>
      </w:r>
      <w:r w:rsidR="00E53B0C">
        <w:t xml:space="preserve"> </w:t>
      </w:r>
      <w:r w:rsidR="00CF4B67">
        <w:t xml:space="preserve">une main de </w:t>
      </w:r>
      <w:r w:rsidR="00E53B0C">
        <w:t>2 de 2 cartes (joker</w:t>
      </w:r>
      <w:r w:rsidR="00CF4B67">
        <w:t>s</w:t>
      </w:r>
      <w:r w:rsidR="00E53B0C">
        <w:t>)</w:t>
      </w:r>
      <w:r>
        <w:t xml:space="preserve"> et 6 cartes quelconques de 5</w:t>
      </w:r>
      <w:r w:rsidR="00740057">
        <w:t>2</w:t>
      </w:r>
      <w:r w:rsidR="00E926E1">
        <w:t> </w:t>
      </w:r>
      <w:r w:rsidR="00CF4B67">
        <w:t>toujours parmi la pioche de 54 cartes</w:t>
      </w:r>
      <w:r w:rsidR="00E926E1">
        <w:t>:</w:t>
      </w:r>
    </w:p>
    <w:p w14:paraId="5B5F29DB" w14:textId="77777777" w:rsidR="00E926E1" w:rsidRDefault="00E926E1" w:rsidP="00E926E1">
      <w:pPr>
        <w:pStyle w:val="Paragraphedeliste"/>
        <w:ind w:left="1440"/>
      </w:pPr>
    </w:p>
    <w:p w14:paraId="6CD59AF6" w14:textId="77777777" w:rsidR="003C3A44" w:rsidRDefault="00DA50F8" w:rsidP="003C3A44">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6</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52</m:t>
                    </m:r>
                  </m:e>
                </m:mr>
                <m:mr>
                  <m:e>
                    <m:r>
                      <w:rPr>
                        <w:rFonts w:ascii="Cambria Math" w:hAnsi="Cambria Math"/>
                      </w:rPr>
                      <m:t>6</m:t>
                    </m:r>
                  </m:e>
                </m:mr>
              </m:m>
            </m:e>
          </m:d>
        </m:oMath>
      </m:oMathPara>
    </w:p>
    <w:p w14:paraId="59A6B87E" w14:textId="77777777" w:rsidR="003C3A44" w:rsidRDefault="003C3A44" w:rsidP="003C3A44">
      <w:pPr>
        <w:pStyle w:val="Paragraphedeliste"/>
        <w:ind w:left="1440"/>
      </w:pPr>
    </w:p>
    <w:p w14:paraId="6C008D9E" w14:textId="77777777" w:rsidR="003C3A44" w:rsidRPr="00913B41" w:rsidRDefault="00E060FE" w:rsidP="003C3A44">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d>
                <m:dPr>
                  <m:ctrlPr>
                    <w:rPr>
                      <w:rFonts w:ascii="Cambria Math" w:hAnsi="Cambria Math"/>
                      <w:i/>
                    </w:rPr>
                  </m:ctrlPr>
                </m:dPr>
                <m:e>
                  <m:r>
                    <w:rPr>
                      <w:rFonts w:ascii="Cambria Math" w:hAnsi="Cambria Math"/>
                    </w:rPr>
                    <m:t>6!×44!</m:t>
                  </m:r>
                </m:e>
              </m:d>
            </m:den>
          </m:f>
          <m:r>
            <w:rPr>
              <w:rFonts w:ascii="Cambria Math" w:hAnsi="Cambria Math"/>
            </w:rPr>
            <m:t>+</m:t>
          </m:r>
          <m:f>
            <m:fPr>
              <m:ctrlPr>
                <w:rPr>
                  <w:rFonts w:ascii="Cambria Math" w:hAnsi="Cambria Math"/>
                  <w:i/>
                </w:rPr>
              </m:ctrlPr>
            </m:fPr>
            <m:num>
              <m:r>
                <w:rPr>
                  <w:rFonts w:ascii="Cambria Math" w:hAnsi="Cambria Math"/>
                </w:rPr>
                <m:t xml:space="preserve">2!×52! </m:t>
              </m:r>
            </m:num>
            <m:den>
              <m:d>
                <m:dPr>
                  <m:ctrlPr>
                    <w:rPr>
                      <w:rFonts w:ascii="Cambria Math" w:hAnsi="Cambria Math"/>
                      <w:i/>
                    </w:rPr>
                  </m:ctrlPr>
                </m:dPr>
                <m:e>
                  <m:r>
                    <w:rPr>
                      <w:rFonts w:ascii="Cambria Math" w:hAnsi="Cambria Math"/>
                    </w:rPr>
                    <m:t>0!×2!</m:t>
                  </m:r>
                </m:e>
              </m:d>
              <m:d>
                <m:dPr>
                  <m:ctrlPr>
                    <w:rPr>
                      <w:rFonts w:ascii="Cambria Math" w:hAnsi="Cambria Math"/>
                      <w:i/>
                    </w:rPr>
                  </m:ctrlPr>
                </m:dPr>
                <m:e>
                  <m:r>
                    <w:rPr>
                      <w:rFonts w:ascii="Cambria Math" w:hAnsi="Cambria Math"/>
                    </w:rPr>
                    <m:t>6!×46!</m:t>
                  </m:r>
                </m:e>
              </m:d>
            </m:den>
          </m:f>
        </m:oMath>
      </m:oMathPara>
    </w:p>
    <w:p w14:paraId="6C45CA0D" w14:textId="77777777" w:rsidR="00913B41" w:rsidRDefault="00913B41" w:rsidP="003C3A44">
      <w:pPr>
        <w:pStyle w:val="Paragraphedeliste"/>
        <w:ind w:left="1440"/>
      </w:pPr>
    </w:p>
    <w:p w14:paraId="4C65450A" w14:textId="77777777" w:rsidR="003C3A44" w:rsidRDefault="00675C11" w:rsidP="003C3A44">
      <w:pPr>
        <w:pStyle w:val="Paragraphedeliste"/>
        <w:ind w:left="1440"/>
      </w:pPr>
      <m:oMathPara>
        <m:oMath>
          <m:r>
            <w:rPr>
              <w:rFonts w:ascii="Cambria Math" w:hAnsi="Cambria Math"/>
            </w:rPr>
            <m:t>=115 702 720</m:t>
          </m:r>
        </m:oMath>
      </m:oMathPara>
    </w:p>
    <w:p w14:paraId="64167542" w14:textId="77777777" w:rsidR="003C3A44" w:rsidRDefault="003C3A44" w:rsidP="003C3A44">
      <w:pPr>
        <w:pStyle w:val="Paragraphedeliste"/>
        <w:ind w:left="1440"/>
      </w:pPr>
    </w:p>
    <w:p w14:paraId="4C9D6301" w14:textId="77777777" w:rsidR="003C3A44" w:rsidRDefault="00E926E1" w:rsidP="00562B01">
      <w:pPr>
        <w:pStyle w:val="Paragraphedeliste"/>
        <w:numPr>
          <w:ilvl w:val="0"/>
          <w:numId w:val="11"/>
        </w:numPr>
      </w:pPr>
      <w:r>
        <w:t>d’où une probabilité de :</w:t>
      </w:r>
    </w:p>
    <w:p w14:paraId="4CEC0B22" w14:textId="77777777" w:rsidR="00E926E1" w:rsidRDefault="00DA50F8" w:rsidP="00E926E1">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115 702 720</m:t>
              </m:r>
            </m:num>
            <m:den>
              <m:r>
                <w:rPr>
                  <w:rFonts w:ascii="Cambria Math" w:hAnsi="Cambria Math"/>
                </w:rPr>
                <m:t>1 040 465 790</m:t>
              </m:r>
            </m:den>
          </m:f>
          <m:r>
            <w:rPr>
              <w:rFonts w:ascii="Cambria Math" w:hAnsi="Cambria Math"/>
            </w:rPr>
            <m:t>≅0.1112</m:t>
          </m:r>
        </m:oMath>
      </m:oMathPara>
    </w:p>
    <w:p w14:paraId="1673F52A" w14:textId="77777777" w:rsidR="003C3A44" w:rsidRDefault="003C3A44" w:rsidP="003C3A44">
      <w:pPr>
        <w:pStyle w:val="Paragraphedeliste"/>
        <w:ind w:left="1440"/>
      </w:pPr>
    </w:p>
    <w:p w14:paraId="79910F9D" w14:textId="77777777" w:rsidR="003C3A44" w:rsidRDefault="003C3A44" w:rsidP="003C3A44">
      <w:pPr>
        <w:pStyle w:val="Paragraphedeliste"/>
        <w:ind w:left="1440"/>
      </w:pPr>
    </w:p>
    <w:p w14:paraId="4D11058D" w14:textId="77777777" w:rsidR="003C3A44" w:rsidRDefault="00272DDD" w:rsidP="00562B01">
      <w:pPr>
        <w:pStyle w:val="Paragraphedeliste"/>
        <w:numPr>
          <w:ilvl w:val="0"/>
          <w:numId w:val="11"/>
        </w:numPr>
      </w:pPr>
      <w:r>
        <w:t xml:space="preserve">Soit une </w:t>
      </w:r>
      <w:r w:rsidRPr="005D4088">
        <w:rPr>
          <w:u w:val="single"/>
        </w:rPr>
        <w:t>probabilité d’environ 11,12 % d’avoir en main une paire après la distribution initiale</w:t>
      </w:r>
      <w:r>
        <w:t>.</w:t>
      </w:r>
    </w:p>
    <w:p w14:paraId="210ED475" w14:textId="77777777" w:rsidR="003C3A44" w:rsidRDefault="003C3A44" w:rsidP="003C3A44">
      <w:pPr>
        <w:pStyle w:val="Paragraphedeliste"/>
        <w:ind w:left="1440"/>
      </w:pPr>
    </w:p>
    <w:p w14:paraId="50F94500" w14:textId="421388E8" w:rsidR="00272DDD" w:rsidRDefault="00272DDD" w:rsidP="00562B01">
      <w:bookmarkStart w:id="29" w:name="_Toc464598010"/>
      <w:bookmarkStart w:id="30" w:name="_Toc465108904"/>
      <w:r w:rsidRPr="007B0314">
        <w:rPr>
          <w:rStyle w:val="Titre3Car"/>
        </w:rPr>
        <w:t xml:space="preserve">Nombre de combinaisons possibles de huit cartes comportant minimalement un </w:t>
      </w:r>
      <w:bookmarkEnd w:id="29"/>
      <w:r w:rsidRPr="007B0314">
        <w:rPr>
          <w:rStyle w:val="Titre3Car"/>
        </w:rPr>
        <w:t>tripl</w:t>
      </w:r>
      <w:ins w:id="31" w:author="Thierry Bellevue" w:date="2016-10-24T21:46:00Z">
        <w:r w:rsidR="00930F97" w:rsidRPr="007B0314">
          <w:rPr>
            <w:rStyle w:val="Titre3Car"/>
          </w:rPr>
          <w:t>é</w:t>
        </w:r>
      </w:ins>
      <w:del w:id="32" w:author="Thierry Bellevue" w:date="2016-10-24T21:46:00Z">
        <w:r w:rsidRPr="007B0314">
          <w:rPr>
            <w:rStyle w:val="Titre3Car"/>
          </w:rPr>
          <w:delText>et</w:delText>
        </w:r>
      </w:del>
      <w:bookmarkEnd w:id="30"/>
      <w:r>
        <w:t> :</w:t>
      </w:r>
    </w:p>
    <w:p w14:paraId="05D8E932" w14:textId="77777777" w:rsidR="00913B41" w:rsidRDefault="00272DDD" w:rsidP="00562B01">
      <w:pPr>
        <w:pStyle w:val="Paragraphedeliste"/>
        <w:numPr>
          <w:ilvl w:val="0"/>
          <w:numId w:val="11"/>
        </w:numPr>
      </w:pPr>
      <w:r>
        <w:t>Une main contenant 3 de</w:t>
      </w:r>
      <w:r w:rsidR="003125CD">
        <w:t>s</w:t>
      </w:r>
      <w:r>
        <w:t xml:space="preserve"> 4 cartes de même rang et 6 autres cartes quelconque de </w:t>
      </w:r>
      <w:r w:rsidR="005D4088">
        <w:t>50</w:t>
      </w:r>
      <w:r w:rsidR="00913B41">
        <w:t xml:space="preserve"> parmi les 54 cartes de la pioche initiale</w:t>
      </w:r>
      <w:r w:rsidR="005D4088">
        <w:t>.</w:t>
      </w:r>
    </w:p>
    <w:p w14:paraId="6D76CE9F" w14:textId="52AF1800" w:rsidR="00272DDD" w:rsidRDefault="005D4088" w:rsidP="00562B01">
      <w:pPr>
        <w:pStyle w:val="Paragraphedeliste"/>
        <w:numPr>
          <w:ilvl w:val="0"/>
          <w:numId w:val="11"/>
        </w:numPr>
      </w:pPr>
      <w:r>
        <w:t>Ici, les jokers, au nombre de 2 ne peuvent plus participer à un tripl</w:t>
      </w:r>
      <w:ins w:id="33" w:author="Thierry Bellevue" w:date="2016-10-24T21:46:00Z">
        <w:r w:rsidR="00930F97">
          <w:t>é</w:t>
        </w:r>
      </w:ins>
      <w:del w:id="34" w:author="Thierry Bellevue" w:date="2016-10-24T21:46:00Z">
        <w:r>
          <w:delText>et</w:delText>
        </w:r>
      </w:del>
      <w:r w:rsidR="00CF4B67">
        <w:t xml:space="preserve">, malgré leur propriété de pouvoir être joué en tout temps </w:t>
      </w:r>
      <w:r w:rsidR="009236B1">
        <w:t xml:space="preserve">laquelle </w:t>
      </w:r>
      <w:r w:rsidR="00CF4B67">
        <w:t>n’est pas considéré</w:t>
      </w:r>
      <w:r w:rsidR="00913B41">
        <w:t xml:space="preserve">.  Nous les ignorons </w:t>
      </w:r>
      <w:del w:id="35" w:author="Correcteur" w:date="2016-10-24T21:46:00Z">
        <w:r w:rsidR="00913B41">
          <w:delText>donc</w:delText>
        </w:r>
        <w:r w:rsidR="00272DDD">
          <w:delText> </w:delText>
        </w:r>
      </w:del>
      <w:ins w:id="36" w:author="Correcteur" w:date="2016-10-24T21:46:00Z">
        <w:r w:rsidR="00C15713">
          <w:t>volontairement à  fin de simplicité la présente analyse</w:t>
        </w:r>
      </w:ins>
      <w:r w:rsidR="00272DDD">
        <w:t>:</w:t>
      </w:r>
    </w:p>
    <w:p w14:paraId="01E19118" w14:textId="77777777" w:rsidR="00272DDD" w:rsidRDefault="00272DDD" w:rsidP="00272DDD">
      <w:pPr>
        <w:pStyle w:val="Paragraphedeliste"/>
        <w:ind w:left="1440"/>
      </w:pPr>
    </w:p>
    <w:p w14:paraId="4587E56A" w14:textId="77777777" w:rsidR="00272DDD" w:rsidRDefault="00DA50F8" w:rsidP="00272DDD">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3</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6</m:t>
                    </m:r>
                  </m:e>
                </m:mr>
              </m:m>
            </m:e>
          </m:d>
        </m:oMath>
      </m:oMathPara>
    </w:p>
    <w:p w14:paraId="0978E6FC" w14:textId="77777777" w:rsidR="00272DDD" w:rsidRDefault="00272DDD" w:rsidP="00272DDD">
      <w:pPr>
        <w:pStyle w:val="Paragraphedeliste"/>
        <w:ind w:left="1440"/>
      </w:pPr>
    </w:p>
    <w:p w14:paraId="7E4202FF" w14:textId="77777777" w:rsidR="00272DDD" w:rsidRPr="00913B41" w:rsidRDefault="00272DDD" w:rsidP="00272DDD">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1!×3!</m:t>
                  </m:r>
                </m:e>
              </m:d>
              <m:d>
                <m:dPr>
                  <m:ctrlPr>
                    <w:rPr>
                      <w:rFonts w:ascii="Cambria Math" w:hAnsi="Cambria Math"/>
                      <w:i/>
                    </w:rPr>
                  </m:ctrlPr>
                </m:dPr>
                <m:e>
                  <m:r>
                    <w:rPr>
                      <w:rFonts w:ascii="Cambria Math" w:hAnsi="Cambria Math"/>
                    </w:rPr>
                    <m:t>6!×44!</m:t>
                  </m:r>
                </m:e>
              </m:d>
            </m:den>
          </m:f>
        </m:oMath>
      </m:oMathPara>
    </w:p>
    <w:p w14:paraId="4579EC58" w14:textId="77777777" w:rsidR="00913B41" w:rsidRDefault="00913B41" w:rsidP="00272DDD">
      <w:pPr>
        <w:pStyle w:val="Paragraphedeliste"/>
        <w:ind w:left="1440"/>
      </w:pPr>
    </w:p>
    <w:p w14:paraId="716CC19C" w14:textId="77777777" w:rsidR="00272DDD" w:rsidRDefault="00272DDD" w:rsidP="00272DDD">
      <w:pPr>
        <w:pStyle w:val="Paragraphedeliste"/>
        <w:ind w:left="1440"/>
      </w:pPr>
      <m:oMathPara>
        <m:oMath>
          <m:r>
            <w:rPr>
              <w:rFonts w:ascii="Cambria Math" w:hAnsi="Cambria Math"/>
            </w:rPr>
            <m:t>=63 562 800</m:t>
          </m:r>
        </m:oMath>
      </m:oMathPara>
    </w:p>
    <w:p w14:paraId="744C6F1C" w14:textId="77777777" w:rsidR="00272DDD" w:rsidRDefault="00272DDD" w:rsidP="00272DDD">
      <w:pPr>
        <w:pStyle w:val="Paragraphedeliste"/>
        <w:ind w:left="1440"/>
      </w:pPr>
    </w:p>
    <w:p w14:paraId="334F85AD" w14:textId="77777777" w:rsidR="00272DDD" w:rsidRDefault="00272DDD" w:rsidP="00562B01">
      <w:pPr>
        <w:pStyle w:val="Paragraphedeliste"/>
        <w:numPr>
          <w:ilvl w:val="0"/>
          <w:numId w:val="11"/>
        </w:numPr>
      </w:pPr>
      <w:r>
        <w:t>d’où une probabilité de :</w:t>
      </w:r>
    </w:p>
    <w:p w14:paraId="0CC8051C" w14:textId="77777777" w:rsidR="00272DDD" w:rsidRDefault="00DA50F8" w:rsidP="00272DDD">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63 562 800</m:t>
              </m:r>
            </m:num>
            <m:den>
              <m:r>
                <w:rPr>
                  <w:rFonts w:ascii="Cambria Math" w:hAnsi="Cambria Math"/>
                </w:rPr>
                <m:t>1 040 465 790</m:t>
              </m:r>
            </m:den>
          </m:f>
          <m:r>
            <w:rPr>
              <w:rFonts w:ascii="Cambria Math" w:hAnsi="Cambria Math"/>
            </w:rPr>
            <m:t>≅0.0610</m:t>
          </m:r>
        </m:oMath>
      </m:oMathPara>
    </w:p>
    <w:p w14:paraId="7078ACAE" w14:textId="77777777" w:rsidR="00272DDD" w:rsidRDefault="00272DDD" w:rsidP="00272DDD">
      <w:pPr>
        <w:pStyle w:val="Paragraphedeliste"/>
        <w:ind w:left="1440"/>
      </w:pPr>
    </w:p>
    <w:p w14:paraId="6085812D" w14:textId="77777777" w:rsidR="00272DDD" w:rsidRDefault="00272DDD" w:rsidP="00272DDD">
      <w:pPr>
        <w:pStyle w:val="Paragraphedeliste"/>
        <w:ind w:left="1440"/>
      </w:pPr>
    </w:p>
    <w:p w14:paraId="7CB97FD3" w14:textId="77777777" w:rsidR="00272DDD" w:rsidRDefault="00272DDD" w:rsidP="00562B01">
      <w:pPr>
        <w:pStyle w:val="Paragraphedeliste"/>
        <w:numPr>
          <w:ilvl w:val="0"/>
          <w:numId w:val="11"/>
        </w:numPr>
      </w:pPr>
      <w:r>
        <w:t xml:space="preserve">Soit une </w:t>
      </w:r>
      <w:r w:rsidRPr="003125CD">
        <w:rPr>
          <w:u w:val="single"/>
        </w:rPr>
        <w:t>probabilité d’</w:t>
      </w:r>
      <w:r w:rsidR="000B3B22" w:rsidRPr="003125CD">
        <w:rPr>
          <w:u w:val="single"/>
        </w:rPr>
        <w:t>environ 6</w:t>
      </w:r>
      <w:r w:rsidRPr="003125CD">
        <w:rPr>
          <w:u w:val="single"/>
        </w:rPr>
        <w:t>,1</w:t>
      </w:r>
      <w:r w:rsidR="000B3B22" w:rsidRPr="003125CD">
        <w:rPr>
          <w:u w:val="single"/>
        </w:rPr>
        <w:t>0</w:t>
      </w:r>
      <w:r w:rsidRPr="003125CD">
        <w:rPr>
          <w:u w:val="single"/>
        </w:rPr>
        <w:t xml:space="preserve"> % d’avoir en main un </w:t>
      </w:r>
      <w:r w:rsidR="000B3B22" w:rsidRPr="003125CD">
        <w:rPr>
          <w:u w:val="single"/>
        </w:rPr>
        <w:t>brelan</w:t>
      </w:r>
      <w:r w:rsidRPr="003125CD">
        <w:rPr>
          <w:u w:val="single"/>
        </w:rPr>
        <w:t xml:space="preserve"> après la distribution initiale</w:t>
      </w:r>
      <w:r>
        <w:t>.</w:t>
      </w:r>
    </w:p>
    <w:p w14:paraId="7369B1BE" w14:textId="77777777" w:rsidR="003C3A44" w:rsidRDefault="003C3A44" w:rsidP="003C3A44">
      <w:pPr>
        <w:pStyle w:val="Paragraphedeliste"/>
        <w:ind w:left="1440"/>
      </w:pPr>
    </w:p>
    <w:p w14:paraId="38D4BC09" w14:textId="77777777" w:rsidR="003125CD" w:rsidRDefault="003125CD" w:rsidP="00562B01">
      <w:bookmarkStart w:id="37" w:name="_Toc464598011"/>
      <w:bookmarkStart w:id="38" w:name="_Toc465108905"/>
      <w:r w:rsidRPr="007B0314">
        <w:rPr>
          <w:rStyle w:val="Titre3Car"/>
        </w:rPr>
        <w:t>Nombre de combinaisons possibles de huit cartes comportant minimalement un carré</w:t>
      </w:r>
      <w:bookmarkEnd w:id="37"/>
      <w:bookmarkEnd w:id="38"/>
      <w:r>
        <w:t> :</w:t>
      </w:r>
    </w:p>
    <w:p w14:paraId="543E8268" w14:textId="77777777" w:rsidR="003125CD" w:rsidRDefault="003125CD" w:rsidP="00562B01">
      <w:pPr>
        <w:pStyle w:val="Paragraphedeliste"/>
        <w:numPr>
          <w:ilvl w:val="0"/>
          <w:numId w:val="11"/>
        </w:numPr>
      </w:pPr>
      <w:r>
        <w:t>Une main contenant 4 des 4 cartes de même rang et 6 autres cartes quelconque de 50 parmi les 54 cartes de la pioche initiale.</w:t>
      </w:r>
    </w:p>
    <w:p w14:paraId="7D1DA126" w14:textId="70A9FD7C" w:rsidR="003125CD" w:rsidRDefault="003125CD" w:rsidP="00C15713">
      <w:pPr>
        <w:pStyle w:val="Paragraphedeliste"/>
        <w:numPr>
          <w:ilvl w:val="0"/>
          <w:numId w:val="11"/>
        </w:numPr>
      </w:pPr>
      <w:r>
        <w:t xml:space="preserve">Ici, les jokers, au nombre de 2 ne peuvent plus participer à un </w:t>
      </w:r>
      <w:ins w:id="39" w:author="Thierry Bellevue" w:date="2016-10-24T21:46:00Z">
        <w:r w:rsidR="00041B95">
          <w:t>triplé</w:t>
        </w:r>
      </w:ins>
      <w:ins w:id="40" w:author="Correcteur" w:date="2016-10-24T21:46:00Z">
        <w:r w:rsidR="00C15713">
          <w:t>carré</w:t>
        </w:r>
      </w:ins>
      <w:r>
        <w:t xml:space="preserve">, malgré leur propriété de pouvoir être joué en tout temps laquelle n’est pas considéré.  </w:t>
      </w:r>
      <w:r w:rsidR="00C15713">
        <w:t xml:space="preserve">Nous les ignorons </w:t>
      </w:r>
      <w:del w:id="41" w:author="Correcteur" w:date="2016-10-24T21:46:00Z">
        <w:r>
          <w:delText>donc </w:delText>
        </w:r>
      </w:del>
      <w:ins w:id="42" w:author="Correcteur" w:date="2016-10-24T21:46:00Z">
        <w:r w:rsidR="00C15713">
          <w:t>volontairement à  fin de simplicité la présente analyse</w:t>
        </w:r>
      </w:ins>
      <w:r w:rsidR="00C15713">
        <w:t>:</w:t>
      </w:r>
    </w:p>
    <w:p w14:paraId="446E6034" w14:textId="77777777" w:rsidR="003125CD" w:rsidRDefault="003125CD" w:rsidP="003125CD">
      <w:pPr>
        <w:pStyle w:val="Paragraphedeliste"/>
        <w:ind w:left="1440"/>
        <w:rPr>
          <w:del w:id="43" w:author="Correcteur" w:date="2016-10-24T21:46:00Z"/>
        </w:rPr>
      </w:pPr>
    </w:p>
    <w:p w14:paraId="74BC390B" w14:textId="77777777" w:rsidR="003125CD" w:rsidRDefault="00DA50F8" w:rsidP="003125CD">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50</m:t>
                    </m:r>
                  </m:e>
                </m:mr>
                <m:mr>
                  <m:e>
                    <m:r>
                      <w:rPr>
                        <w:rFonts w:ascii="Cambria Math" w:hAnsi="Cambria Math"/>
                      </w:rPr>
                      <m:t>6</m:t>
                    </m:r>
                  </m:e>
                </m:mr>
              </m:m>
            </m:e>
          </m:d>
        </m:oMath>
      </m:oMathPara>
    </w:p>
    <w:p w14:paraId="73E56024" w14:textId="77777777" w:rsidR="003125CD" w:rsidRDefault="003125CD" w:rsidP="003125CD">
      <w:pPr>
        <w:pStyle w:val="Paragraphedeliste"/>
        <w:ind w:left="1440"/>
      </w:pPr>
    </w:p>
    <w:p w14:paraId="41A63CBD" w14:textId="77777777" w:rsidR="003125CD" w:rsidRPr="00913B41" w:rsidRDefault="003125CD" w:rsidP="003125CD">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0!×4!</m:t>
                  </m:r>
                </m:e>
              </m:d>
              <m:d>
                <m:dPr>
                  <m:ctrlPr>
                    <w:rPr>
                      <w:rFonts w:ascii="Cambria Math" w:hAnsi="Cambria Math"/>
                      <w:i/>
                    </w:rPr>
                  </m:ctrlPr>
                </m:dPr>
                <m:e>
                  <m:r>
                    <w:rPr>
                      <w:rFonts w:ascii="Cambria Math" w:hAnsi="Cambria Math"/>
                    </w:rPr>
                    <m:t>6!×44!</m:t>
                  </m:r>
                </m:e>
              </m:d>
            </m:den>
          </m:f>
        </m:oMath>
      </m:oMathPara>
    </w:p>
    <w:p w14:paraId="2174FBA6" w14:textId="77777777" w:rsidR="003125CD" w:rsidRDefault="003125CD" w:rsidP="003125CD">
      <w:pPr>
        <w:pStyle w:val="Paragraphedeliste"/>
        <w:ind w:left="1440"/>
      </w:pPr>
    </w:p>
    <w:p w14:paraId="1FE6D2BE" w14:textId="77777777" w:rsidR="003125CD" w:rsidRDefault="003125CD" w:rsidP="003125CD">
      <w:pPr>
        <w:pStyle w:val="Paragraphedeliste"/>
        <w:ind w:left="1440"/>
      </w:pPr>
      <m:oMathPara>
        <m:oMath>
          <m:r>
            <w:rPr>
              <w:rFonts w:ascii="Cambria Math" w:hAnsi="Cambria Math"/>
            </w:rPr>
            <m:t>=15 890 700</m:t>
          </m:r>
        </m:oMath>
      </m:oMathPara>
    </w:p>
    <w:p w14:paraId="752F88C7" w14:textId="77777777" w:rsidR="003125CD" w:rsidRDefault="003125CD" w:rsidP="003125CD">
      <w:pPr>
        <w:pStyle w:val="Paragraphedeliste"/>
        <w:ind w:left="1440"/>
      </w:pPr>
    </w:p>
    <w:p w14:paraId="3B9F3E9E" w14:textId="77777777" w:rsidR="003125CD" w:rsidRDefault="003125CD" w:rsidP="00562B01">
      <w:pPr>
        <w:pStyle w:val="Paragraphedeliste"/>
        <w:numPr>
          <w:ilvl w:val="0"/>
          <w:numId w:val="11"/>
        </w:numPr>
      </w:pPr>
      <w:r>
        <w:t>d’où une probabilité de :</w:t>
      </w:r>
    </w:p>
    <w:p w14:paraId="673204D8" w14:textId="77777777" w:rsidR="003125CD" w:rsidRDefault="00DA50F8" w:rsidP="003125CD">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15 890 700</m:t>
              </m:r>
            </m:num>
            <m:den>
              <m:r>
                <w:rPr>
                  <w:rFonts w:ascii="Cambria Math" w:hAnsi="Cambria Math"/>
                </w:rPr>
                <m:t>1 040 465 790</m:t>
              </m:r>
            </m:den>
          </m:f>
          <m:r>
            <w:rPr>
              <w:rFonts w:ascii="Cambria Math" w:hAnsi="Cambria Math"/>
            </w:rPr>
            <m:t>≅0.0153</m:t>
          </m:r>
        </m:oMath>
      </m:oMathPara>
    </w:p>
    <w:p w14:paraId="04F0BD52" w14:textId="77777777" w:rsidR="003125CD" w:rsidRDefault="003125CD" w:rsidP="003125CD">
      <w:pPr>
        <w:pStyle w:val="Paragraphedeliste"/>
        <w:ind w:left="1440"/>
      </w:pPr>
    </w:p>
    <w:p w14:paraId="229BA704" w14:textId="77777777" w:rsidR="003125CD" w:rsidRDefault="003125CD" w:rsidP="003125CD">
      <w:pPr>
        <w:pStyle w:val="Paragraphedeliste"/>
        <w:ind w:left="1440"/>
      </w:pPr>
    </w:p>
    <w:p w14:paraId="48630F15" w14:textId="77777777" w:rsidR="006C1A60" w:rsidRDefault="003125CD" w:rsidP="00562B01">
      <w:pPr>
        <w:pStyle w:val="Paragraphedeliste"/>
        <w:numPr>
          <w:ilvl w:val="0"/>
          <w:numId w:val="11"/>
        </w:numPr>
      </w:pPr>
      <w:r>
        <w:t xml:space="preserve">Soit une </w:t>
      </w:r>
      <w:r w:rsidRPr="003F2066">
        <w:rPr>
          <w:u w:val="single"/>
        </w:rPr>
        <w:t xml:space="preserve">probabilité d’environ </w:t>
      </w:r>
      <w:r w:rsidR="003F2066" w:rsidRPr="003F2066">
        <w:rPr>
          <w:u w:val="single"/>
        </w:rPr>
        <w:t>1</w:t>
      </w:r>
      <w:r w:rsidRPr="003F2066">
        <w:rPr>
          <w:u w:val="single"/>
        </w:rPr>
        <w:t>,</w:t>
      </w:r>
      <w:r w:rsidR="003F2066" w:rsidRPr="003F2066">
        <w:rPr>
          <w:u w:val="single"/>
        </w:rPr>
        <w:t>53</w:t>
      </w:r>
      <w:r w:rsidRPr="003F2066">
        <w:rPr>
          <w:u w:val="single"/>
        </w:rPr>
        <w:t xml:space="preserve"> % d’avoir en main un </w:t>
      </w:r>
      <w:r w:rsidR="003F2066" w:rsidRPr="003F2066">
        <w:rPr>
          <w:u w:val="single"/>
        </w:rPr>
        <w:t>carré</w:t>
      </w:r>
      <w:r w:rsidRPr="003F2066">
        <w:rPr>
          <w:u w:val="single"/>
        </w:rPr>
        <w:t xml:space="preserve"> après la distribution initiale</w:t>
      </w:r>
      <w:r>
        <w:t>.</w:t>
      </w:r>
    </w:p>
    <w:p w14:paraId="1B466F2C" w14:textId="77777777" w:rsidR="003F2066" w:rsidRDefault="003F2066" w:rsidP="003F2066">
      <w:pPr>
        <w:pStyle w:val="Paragraphedeliste"/>
        <w:ind w:left="1440"/>
      </w:pPr>
    </w:p>
    <w:p w14:paraId="7823BCF4" w14:textId="77777777" w:rsidR="003F2066" w:rsidRDefault="00127380" w:rsidP="00562B01">
      <w:bookmarkStart w:id="44" w:name="_Toc464598012"/>
      <w:bookmarkStart w:id="45" w:name="_Toc465108906"/>
      <w:r w:rsidRPr="007B0314">
        <w:rPr>
          <w:rStyle w:val="Titre3Car"/>
        </w:rPr>
        <w:t>Nombre de combinaisons possibles de 8 cartes comportant une série de 3 cartes consécutives</w:t>
      </w:r>
      <w:bookmarkEnd w:id="44"/>
      <w:bookmarkEnd w:id="45"/>
      <w:r>
        <w:t> :</w:t>
      </w:r>
    </w:p>
    <w:p w14:paraId="0E14D1E8" w14:textId="596D82EE" w:rsidR="001837CA" w:rsidRDefault="005501C8" w:rsidP="00562B01">
      <w:pPr>
        <w:pStyle w:val="Paragraphedeliste"/>
        <w:numPr>
          <w:ilvl w:val="0"/>
          <w:numId w:val="11"/>
        </w:numPr>
      </w:pPr>
      <w:r>
        <w:t xml:space="preserve">Une </w:t>
      </w:r>
      <w:r w:rsidR="00892A95">
        <w:t>série de 3 cartes consécutives</w:t>
      </w:r>
      <w:r>
        <w:t xml:space="preserve"> permet de choisir </w:t>
      </w:r>
      <w:del w:id="46" w:author="Correcteur" w:date="2016-10-24T21:46:00Z">
        <w:r>
          <w:delText>une extrémité</w:delText>
        </w:r>
      </w:del>
      <w:ins w:id="47" w:author="Correcteur" w:date="2016-10-24T21:46:00Z">
        <w:r w:rsidR="00C15713">
          <w:t>l’</w:t>
        </w:r>
        <w:r>
          <w:t xml:space="preserve">une </w:t>
        </w:r>
        <w:r w:rsidR="00C15713">
          <w:t xml:space="preserve">de ses </w:t>
        </w:r>
        <w:r>
          <w:t>extrémité</w:t>
        </w:r>
        <w:r w:rsidR="00C15713">
          <w:t>s</w:t>
        </w:r>
      </w:ins>
      <w:r>
        <w:t xml:space="preserve"> afin de permettre </w:t>
      </w:r>
      <w:r w:rsidR="00CD7CDB">
        <w:t>66</w:t>
      </w:r>
      <w:r>
        <w:t xml:space="preserve">% de probabilité de pouvoir </w:t>
      </w:r>
      <w:r w:rsidR="00CD7CDB">
        <w:t>re</w:t>
      </w:r>
      <w:r>
        <w:t>jouer après l’adversaire.</w:t>
      </w:r>
      <w:r w:rsidR="00892A95">
        <w:t xml:space="preserve">  </w:t>
      </w:r>
    </w:p>
    <w:p w14:paraId="4FC56F19" w14:textId="5944CEB5" w:rsidR="001837CA" w:rsidRDefault="00892A95" w:rsidP="00562B01">
      <w:pPr>
        <w:pStyle w:val="Paragraphedeliste"/>
        <w:numPr>
          <w:ilvl w:val="1"/>
          <w:numId w:val="11"/>
        </w:numPr>
      </w:pPr>
      <w:r>
        <w:t xml:space="preserve">Ex. : </w:t>
      </w:r>
      <w:r w:rsidRPr="00C015A5">
        <w:rPr>
          <w:b/>
        </w:rPr>
        <w:t>3-4-5</w:t>
      </w:r>
      <w:r w:rsidR="007A6C0F">
        <w:t>-</w:t>
      </w:r>
      <w:del w:id="48" w:author="Correcteur" w:date="2016-10-24T21:46:00Z">
        <w:r w:rsidR="00047826">
          <w:delText>7</w:delText>
        </w:r>
      </w:del>
      <w:ins w:id="49" w:author="Correcteur" w:date="2016-10-24T21:46:00Z">
        <w:r w:rsidR="00271788">
          <w:t>8</w:t>
        </w:r>
      </w:ins>
      <w:r w:rsidR="007A6C0F">
        <w:t>-v-r-r</w:t>
      </w:r>
      <w:r>
        <w:t xml:space="preserve"> en main.  </w:t>
      </w:r>
    </w:p>
    <w:p w14:paraId="6443E64D" w14:textId="77777777" w:rsidR="001837CA" w:rsidRDefault="000E3D15" w:rsidP="00562B01">
      <w:pPr>
        <w:pStyle w:val="Paragraphedeliste"/>
        <w:numPr>
          <w:ilvl w:val="2"/>
          <w:numId w:val="11"/>
        </w:numPr>
      </w:pPr>
      <w:r>
        <w:t>L</w:t>
      </w:r>
      <w:r w:rsidR="00892A95">
        <w:t xml:space="preserve">e 3 ou 5 </w:t>
      </w:r>
      <w:r>
        <w:t xml:space="preserve">peuvent être </w:t>
      </w:r>
      <w:r w:rsidR="00892A95">
        <w:t>joué</w:t>
      </w:r>
      <w:r w:rsidR="007A6C0F">
        <w:t xml:space="preserve"> pour améliorer la garantie de pouvoir rejouer au prochain tour</w:t>
      </w:r>
      <w:r>
        <w:t>.  Supposons que le 5 est joué par le joueur.</w:t>
      </w:r>
    </w:p>
    <w:p w14:paraId="1BE6F81C" w14:textId="77777777" w:rsidR="007A6C0F" w:rsidRDefault="00892A95" w:rsidP="00562B01">
      <w:pPr>
        <w:pStyle w:val="Paragraphedeliste"/>
        <w:numPr>
          <w:ilvl w:val="2"/>
          <w:numId w:val="11"/>
        </w:numPr>
      </w:pPr>
      <w:r>
        <w:t xml:space="preserve">l’adversaire </w:t>
      </w:r>
      <w:r w:rsidR="007A6C0F">
        <w:t xml:space="preserve">ne </w:t>
      </w:r>
      <w:r w:rsidR="001837CA">
        <w:t xml:space="preserve">peut jouer </w:t>
      </w:r>
      <w:r w:rsidR="007A6C0F">
        <w:t xml:space="preserve">qu’un 4, un </w:t>
      </w:r>
      <w:r w:rsidR="001837CA">
        <w:t>6</w:t>
      </w:r>
      <w:r w:rsidR="007A6C0F">
        <w:t xml:space="preserve"> ou passer son tour</w:t>
      </w:r>
      <w:r w:rsidR="001837CA">
        <w:t>.</w:t>
      </w:r>
    </w:p>
    <w:p w14:paraId="06C8FF60" w14:textId="77777777" w:rsidR="000E3D15" w:rsidRDefault="007A6C0F" w:rsidP="00562B01">
      <w:pPr>
        <w:pStyle w:val="Paragraphedeliste"/>
        <w:numPr>
          <w:ilvl w:val="3"/>
          <w:numId w:val="11"/>
        </w:numPr>
      </w:pPr>
      <w:r>
        <w:t>L’adversaire ne peut jouer alors le joueur peut rejouer</w:t>
      </w:r>
      <w:r w:rsidR="00CD7CDB">
        <w:t xml:space="preserve"> son 4</w:t>
      </w:r>
      <w:r>
        <w:t>.</w:t>
      </w:r>
      <w:r w:rsidR="001837CA">
        <w:t xml:space="preserve"> </w:t>
      </w:r>
    </w:p>
    <w:p w14:paraId="67F9B800" w14:textId="77777777" w:rsidR="000E3D15" w:rsidRDefault="000E3D15" w:rsidP="00562B01">
      <w:pPr>
        <w:pStyle w:val="Paragraphedeliste"/>
        <w:numPr>
          <w:ilvl w:val="3"/>
          <w:numId w:val="11"/>
        </w:numPr>
      </w:pPr>
      <w:r>
        <w:t xml:space="preserve">L’adversaire </w:t>
      </w:r>
      <w:r w:rsidR="00892A95">
        <w:t>joue le 4 alors le joueur peut rejouer</w:t>
      </w:r>
      <w:r w:rsidR="00CD7CDB">
        <w:t xml:space="preserve"> son 3</w:t>
      </w:r>
      <w:r w:rsidR="001837CA">
        <w:t>.</w:t>
      </w:r>
    </w:p>
    <w:p w14:paraId="7214C5B1" w14:textId="77777777" w:rsidR="005501C8" w:rsidRDefault="000E3D15" w:rsidP="00562B01">
      <w:pPr>
        <w:pStyle w:val="Paragraphedeliste"/>
        <w:numPr>
          <w:ilvl w:val="3"/>
          <w:numId w:val="11"/>
        </w:numPr>
      </w:pPr>
      <w:r>
        <w:t>L’adversaire joue le 6 alors le joueur ne peut rejouer.</w:t>
      </w:r>
    </w:p>
    <w:p w14:paraId="21F11482" w14:textId="3FBAE553" w:rsidR="00727053" w:rsidRDefault="00FA4870" w:rsidP="00562B01">
      <w:pPr>
        <w:pStyle w:val="Paragraphedeliste"/>
        <w:numPr>
          <w:ilvl w:val="2"/>
          <w:numId w:val="11"/>
        </w:numPr>
      </w:pPr>
      <w:r>
        <w:t xml:space="preserve">Ainsi, une probabilité de succès (pouvoir rejouer) de 66% </w:t>
      </w:r>
      <w:r w:rsidR="00727053">
        <w:t xml:space="preserve">est </w:t>
      </w:r>
      <w:ins w:id="50" w:author="Thierry Bellevue" w:date="2016-10-24T21:46:00Z">
        <w:r w:rsidR="00041B95">
          <w:t>atteinte</w:t>
        </w:r>
      </w:ins>
      <w:ins w:id="51" w:author="Correcteur" w:date="2016-10-24T21:46:00Z">
        <w:r w:rsidR="00727053">
          <w:t>atteint</w:t>
        </w:r>
        <w:r w:rsidR="00271788">
          <w:t xml:space="preserve"> dans ce cas précis</w:t>
        </w:r>
      </w:ins>
      <w:r w:rsidR="00727053">
        <w:t>.</w:t>
      </w:r>
    </w:p>
    <w:p w14:paraId="7FFC6662" w14:textId="77777777" w:rsidR="00060A8A" w:rsidRDefault="00060A8A" w:rsidP="00F3439C">
      <w:pPr>
        <w:pStyle w:val="Paragraphedeliste"/>
        <w:numPr>
          <w:ilvl w:val="2"/>
          <w:numId w:val="11"/>
        </w:numPr>
        <w:rPr>
          <w:moveFrom w:id="52" w:author="Correcteur" w:date="2016-10-24T21:46:00Z"/>
        </w:rPr>
      </w:pPr>
      <w:moveFromRangeStart w:id="53" w:author="Correcteur" w:date="2016-10-24T21:46:00Z" w:name="move465108894"/>
      <w:moveFrom w:id="54" w:author="Correcteur" w:date="2016-10-24T21:46:00Z">
        <w:r>
          <w:t>En jouant le 4 la probabilité de rejouer est seulement de 33% dans le cas où l’adversaire ne peut jouer.  S’il joue un 3 ou un 5, il est impossible de rejouer.</w:t>
        </w:r>
      </w:moveFrom>
    </w:p>
    <w:moveFromRangeEnd w:id="53"/>
    <w:p w14:paraId="38AC86C9" w14:textId="77777777" w:rsidR="00CD7CDB" w:rsidRDefault="00727053" w:rsidP="00562B01">
      <w:pPr>
        <w:pStyle w:val="Paragraphedeliste"/>
        <w:numPr>
          <w:ilvl w:val="2"/>
          <w:numId w:val="11"/>
        </w:numPr>
        <w:rPr>
          <w:ins w:id="55" w:author="Correcteur" w:date="2016-10-24T21:46:00Z"/>
        </w:rPr>
      </w:pPr>
      <w:moveToRangeStart w:id="56" w:author="Correcteur" w:date="2016-10-24T21:46:00Z" w:name="move465108895"/>
      <w:moveTo w:id="57" w:author="Correcteur" w:date="2016-10-24T21:46:00Z">
        <w:r>
          <w:t>E</w:t>
        </w:r>
        <w:r w:rsidR="00FA4870">
          <w:t>n jouant le 4 la probabilité de rejouer est seulement de 33% dans le cas où l’adversaire ne peut jouer.</w:t>
        </w:r>
        <w:r>
          <w:t xml:space="preserve">  </w:t>
        </w:r>
      </w:moveTo>
      <w:moveToRangeEnd w:id="56"/>
      <w:ins w:id="58" w:author="Correcteur" w:date="2016-10-24T21:46:00Z">
        <w:r w:rsidR="00271788">
          <w:t>Si ce dernier</w:t>
        </w:r>
        <w:r>
          <w:t xml:space="preserve"> joue un 3 ou un 5, il est impossible </w:t>
        </w:r>
        <w:r w:rsidR="00271788">
          <w:t>au joueur de</w:t>
        </w:r>
        <w:r>
          <w:t xml:space="preserve"> rejouer.</w:t>
        </w:r>
      </w:ins>
    </w:p>
    <w:p w14:paraId="4DBB9267" w14:textId="10F0B783" w:rsidR="003F2066" w:rsidRDefault="005B544B" w:rsidP="00F3439C">
      <w:pPr>
        <w:pStyle w:val="Paragraphedeliste"/>
        <w:numPr>
          <w:ilvl w:val="0"/>
          <w:numId w:val="11"/>
        </w:numPr>
      </w:pPr>
      <w:r>
        <w:t>L</w:t>
      </w:r>
      <w:r w:rsidR="003F2066">
        <w:t>es jokers, au nombre de 2 ne peuvent participer à un tripl</w:t>
      </w:r>
      <w:ins w:id="59" w:author="Thierry Bellevue" w:date="2016-10-24T21:46:00Z">
        <w:r w:rsidR="00041B95">
          <w:t>é</w:t>
        </w:r>
      </w:ins>
      <w:del w:id="60" w:author="Thierry Bellevue" w:date="2016-10-24T21:46:00Z">
        <w:r w:rsidR="003F2066">
          <w:delText>et</w:delText>
        </w:r>
      </w:del>
      <w:r w:rsidR="003F2066">
        <w:t>, malgré leur propriété de pouvoir être joué en tout temps laquelle n’est pas considéré</w:t>
      </w:r>
      <w:r w:rsidR="005501C8">
        <w:t>, ici</w:t>
      </w:r>
      <w:r w:rsidR="009862F3">
        <w:t>.  Nous les ignorons donc dans cette portion de l’analyse de probabilité.</w:t>
      </w:r>
    </w:p>
    <w:p w14:paraId="2FEC5AE7" w14:textId="77777777" w:rsidR="00810E67" w:rsidRDefault="00810E67" w:rsidP="00810E67">
      <w:pPr>
        <w:pStyle w:val="Paragraphedeliste"/>
        <w:ind w:left="1440"/>
      </w:pPr>
    </w:p>
    <w:p w14:paraId="19680F76" w14:textId="1FFECD02" w:rsidR="00810E67" w:rsidRDefault="00810E67" w:rsidP="00F3439C">
      <w:pPr>
        <w:pStyle w:val="Paragraphedeliste"/>
        <w:numPr>
          <w:ilvl w:val="0"/>
          <w:numId w:val="11"/>
        </w:numPr>
      </w:pPr>
      <w:r>
        <w:t xml:space="preserve">Dans ce cas, il nous faut donc 1 carte </w:t>
      </w:r>
      <w:r w:rsidR="008A665B">
        <w:t>de rang r</w:t>
      </w:r>
      <w:r w:rsidR="003A5F8D">
        <w:t xml:space="preserve"> </w:t>
      </w:r>
      <w:del w:id="61" w:author="Correcteur" w:date="2016-10-24T21:46:00Z">
        <w:r w:rsidR="008A665B">
          <w:delText>précis</w:delText>
        </w:r>
        <w:r>
          <w:delText xml:space="preserve"> </w:delText>
        </w:r>
      </w:del>
      <w:r>
        <w:t>pour débute</w:t>
      </w:r>
      <w:r w:rsidR="008A665B">
        <w:t xml:space="preserve">r la suite, une seconde </w:t>
      </w:r>
      <w:r>
        <w:t>équivalente</w:t>
      </w:r>
      <w:r w:rsidR="003A5F8D">
        <w:t xml:space="preserve"> à </w:t>
      </w:r>
      <w:r w:rsidR="008A665B">
        <w:t>r</w:t>
      </w:r>
      <w:r w:rsidR="003A5F8D">
        <w:t>+1 et un</w:t>
      </w:r>
      <w:del w:id="62" w:author="Thierry Bellevue" w:date="2016-10-24T21:46:00Z">
        <w:r w:rsidR="003A5F8D">
          <w:delText>e</w:delText>
        </w:r>
      </w:del>
      <w:r w:rsidR="003A5F8D">
        <w:t xml:space="preserve"> troisième représentant </w:t>
      </w:r>
      <w:r w:rsidR="008A665B">
        <w:t>r</w:t>
      </w:r>
      <w:r w:rsidR="003A5F8D">
        <w:t>+2.</w:t>
      </w:r>
    </w:p>
    <w:p w14:paraId="4825D68B" w14:textId="77777777" w:rsidR="003A5F8D" w:rsidRDefault="003A5F8D" w:rsidP="003A5F8D">
      <w:pPr>
        <w:pStyle w:val="Paragraphedeliste"/>
        <w:ind w:left="1440"/>
      </w:pPr>
    </w:p>
    <w:p w14:paraId="6EA46092" w14:textId="77777777" w:rsidR="00810E67" w:rsidRDefault="00DA50F8" w:rsidP="00810E67">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30</m:t>
                    </m:r>
                  </m:e>
                </m:mr>
                <m:mr>
                  <m:e>
                    <m:r>
                      <w:rPr>
                        <w:rFonts w:ascii="Cambria Math" w:hAnsi="Cambria Math"/>
                      </w:rPr>
                      <m:t>5</m:t>
                    </m:r>
                  </m:e>
                </m:mr>
              </m:m>
            </m:e>
          </m:d>
        </m:oMath>
      </m:oMathPara>
    </w:p>
    <w:p w14:paraId="3319A538" w14:textId="77777777" w:rsidR="00810E67" w:rsidRDefault="00810E67" w:rsidP="00810E67">
      <w:pPr>
        <w:pStyle w:val="Paragraphedeliste"/>
        <w:ind w:left="1440"/>
      </w:pPr>
    </w:p>
    <w:p w14:paraId="79E429A3" w14:textId="77777777" w:rsidR="00810E67" w:rsidRPr="00913B41" w:rsidRDefault="00810E67" w:rsidP="00810E67">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0!×4!</m:t>
                  </m:r>
                </m:e>
              </m:d>
              <m:d>
                <m:dPr>
                  <m:ctrlPr>
                    <w:rPr>
                      <w:rFonts w:ascii="Cambria Math" w:hAnsi="Cambria Math"/>
                      <w:i/>
                    </w:rPr>
                  </m:ctrlPr>
                </m:dPr>
                <m:e>
                  <m:r>
                    <w:rPr>
                      <w:rFonts w:ascii="Cambria Math" w:hAnsi="Cambria Math"/>
                    </w:rPr>
                    <m:t>6!×44!</m:t>
                  </m:r>
                </m:e>
              </m:d>
            </m:den>
          </m:f>
        </m:oMath>
      </m:oMathPara>
    </w:p>
    <w:p w14:paraId="411E3951" w14:textId="77777777" w:rsidR="00810E67" w:rsidRDefault="00810E67" w:rsidP="00810E67">
      <w:pPr>
        <w:pStyle w:val="Paragraphedeliste"/>
        <w:ind w:left="1440"/>
      </w:pPr>
    </w:p>
    <w:p w14:paraId="3F89AFDE" w14:textId="77777777" w:rsidR="00810E67" w:rsidRDefault="00810E67" w:rsidP="00810E67">
      <w:pPr>
        <w:pStyle w:val="Paragraphedeliste"/>
        <w:ind w:left="1440"/>
      </w:pPr>
      <m:oMathPara>
        <m:oMath>
          <m:r>
            <w:rPr>
              <w:rFonts w:ascii="Cambria Math" w:hAnsi="Cambria Math"/>
            </w:rPr>
            <m:t>=72 963 072</m:t>
          </m:r>
        </m:oMath>
      </m:oMathPara>
    </w:p>
    <w:p w14:paraId="202CB084" w14:textId="77777777" w:rsidR="00810E67" w:rsidRDefault="00810E67" w:rsidP="00810E67">
      <w:pPr>
        <w:pStyle w:val="Paragraphedeliste"/>
        <w:ind w:left="1440"/>
      </w:pPr>
    </w:p>
    <w:p w14:paraId="6D7C7BC3" w14:textId="77777777" w:rsidR="00810E67" w:rsidRDefault="00810E67" w:rsidP="00F3439C">
      <w:pPr>
        <w:pStyle w:val="Paragraphedeliste"/>
        <w:numPr>
          <w:ilvl w:val="0"/>
          <w:numId w:val="11"/>
        </w:numPr>
      </w:pPr>
      <w:r>
        <w:t>d’où une probabilité de :</w:t>
      </w:r>
    </w:p>
    <w:p w14:paraId="5BA4D070" w14:textId="77777777" w:rsidR="00810E67" w:rsidRDefault="00DA50F8" w:rsidP="00810E67">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72 963 072</m:t>
              </m:r>
            </m:num>
            <m:den>
              <m:r>
                <w:rPr>
                  <w:rFonts w:ascii="Cambria Math" w:hAnsi="Cambria Math"/>
                </w:rPr>
                <m:t>1 040 465 790</m:t>
              </m:r>
            </m:den>
          </m:f>
          <m:r>
            <w:rPr>
              <w:rFonts w:ascii="Cambria Math" w:hAnsi="Cambria Math"/>
            </w:rPr>
            <m:t>≅0.0701</m:t>
          </m:r>
        </m:oMath>
      </m:oMathPara>
    </w:p>
    <w:p w14:paraId="5CDD4867" w14:textId="77777777" w:rsidR="00810E67" w:rsidRDefault="00810E67" w:rsidP="00810E67">
      <w:pPr>
        <w:pStyle w:val="Paragraphedeliste"/>
        <w:ind w:left="1440"/>
      </w:pPr>
    </w:p>
    <w:p w14:paraId="302F90F4" w14:textId="77777777" w:rsidR="00810E67" w:rsidRDefault="00810E67" w:rsidP="00810E67">
      <w:pPr>
        <w:pStyle w:val="Paragraphedeliste"/>
        <w:ind w:left="1440"/>
      </w:pPr>
    </w:p>
    <w:p w14:paraId="2BD8ABF2" w14:textId="77777777" w:rsidR="00810E67" w:rsidRDefault="00810E67" w:rsidP="00F3439C">
      <w:pPr>
        <w:pStyle w:val="Paragraphedeliste"/>
        <w:numPr>
          <w:ilvl w:val="0"/>
          <w:numId w:val="11"/>
        </w:numPr>
      </w:pPr>
      <w:r>
        <w:t xml:space="preserve">Soit une </w:t>
      </w:r>
      <w:r w:rsidRPr="003F2066">
        <w:rPr>
          <w:u w:val="single"/>
        </w:rPr>
        <w:t xml:space="preserve">probabilité d’environ </w:t>
      </w:r>
      <w:r w:rsidR="00DE6739">
        <w:rPr>
          <w:u w:val="single"/>
        </w:rPr>
        <w:t>7</w:t>
      </w:r>
      <w:r w:rsidRPr="003F2066">
        <w:rPr>
          <w:u w:val="single"/>
        </w:rPr>
        <w:t>,</w:t>
      </w:r>
      <w:r w:rsidR="00DE6739">
        <w:rPr>
          <w:u w:val="single"/>
        </w:rPr>
        <w:t>01 % d’avoir en main une suite de 3 valeurs consécutives</w:t>
      </w:r>
      <w:r w:rsidRPr="003F2066">
        <w:rPr>
          <w:u w:val="single"/>
        </w:rPr>
        <w:t xml:space="preserve"> après la distribution initiale</w:t>
      </w:r>
      <w:r>
        <w:t>.</w:t>
      </w:r>
    </w:p>
    <w:p w14:paraId="32492B72" w14:textId="77777777" w:rsidR="003F2066" w:rsidRDefault="003F2066" w:rsidP="003F2066">
      <w:pPr>
        <w:pStyle w:val="Paragraphedeliste"/>
        <w:ind w:left="1440"/>
      </w:pPr>
    </w:p>
    <w:p w14:paraId="3C1487A9" w14:textId="77777777" w:rsidR="00060A8A" w:rsidRDefault="00060A8A" w:rsidP="00F3439C">
      <w:bookmarkStart w:id="63" w:name="_Toc464598013"/>
      <w:bookmarkStart w:id="64" w:name="_Toc465108907"/>
      <w:r w:rsidRPr="007B0314">
        <w:rPr>
          <w:rStyle w:val="Titre3Car"/>
        </w:rPr>
        <w:t xml:space="preserve">Nombre de combinaisons possibles de 8 cartes comportant une série de </w:t>
      </w:r>
      <w:r>
        <w:rPr>
          <w:rStyle w:val="Titre3Car"/>
        </w:rPr>
        <w:t>4</w:t>
      </w:r>
      <w:r w:rsidRPr="007B0314">
        <w:rPr>
          <w:rStyle w:val="Titre3Car"/>
        </w:rPr>
        <w:t xml:space="preserve"> cartes consécutives</w:t>
      </w:r>
      <w:bookmarkEnd w:id="63"/>
      <w:bookmarkEnd w:id="64"/>
      <w:r>
        <w:t> :</w:t>
      </w:r>
    </w:p>
    <w:p w14:paraId="7AA530AA" w14:textId="77777777" w:rsidR="00060A8A" w:rsidRDefault="00060A8A" w:rsidP="00F3439C">
      <w:pPr>
        <w:pStyle w:val="Paragraphedeliste"/>
        <w:numPr>
          <w:ilvl w:val="0"/>
          <w:numId w:val="11"/>
        </w:numPr>
      </w:pPr>
      <w:r>
        <w:t xml:space="preserve">Une série de 4 cartes consécutives permet de choisir une extrémité afin de permettre 66% de probabilité de pouvoir rejouer après l’adversaire.  </w:t>
      </w:r>
    </w:p>
    <w:p w14:paraId="2E48D488" w14:textId="77777777" w:rsidR="00060A8A" w:rsidRDefault="00060A8A" w:rsidP="00F3439C">
      <w:pPr>
        <w:pStyle w:val="Paragraphedeliste"/>
        <w:numPr>
          <w:ilvl w:val="1"/>
          <w:numId w:val="11"/>
        </w:numPr>
      </w:pPr>
      <w:r>
        <w:t xml:space="preserve">Ex. : </w:t>
      </w:r>
      <w:r w:rsidRPr="00C015A5">
        <w:rPr>
          <w:b/>
        </w:rPr>
        <w:t>3-4-5-</w:t>
      </w:r>
      <w:r w:rsidR="00C015A5" w:rsidRPr="00C015A5">
        <w:rPr>
          <w:b/>
        </w:rPr>
        <w:t>6</w:t>
      </w:r>
      <w:r>
        <w:t xml:space="preserve">-v-r-r en main.  </w:t>
      </w:r>
    </w:p>
    <w:p w14:paraId="3B0E391A" w14:textId="77777777" w:rsidR="00060A8A" w:rsidRDefault="00060A8A" w:rsidP="00F3439C">
      <w:pPr>
        <w:pStyle w:val="Paragraphedeliste"/>
        <w:numPr>
          <w:ilvl w:val="2"/>
          <w:numId w:val="11"/>
        </w:numPr>
      </w:pPr>
      <w:r>
        <w:t>Le 3 ou 5 peuvent être joué pour améliorer la garantie de pouvoir rejouer au prochain tour.  Supposons que le 5 est joué par le joueur.</w:t>
      </w:r>
    </w:p>
    <w:p w14:paraId="2BB1702A" w14:textId="77777777" w:rsidR="00060A8A" w:rsidRDefault="00060A8A" w:rsidP="00F3439C">
      <w:pPr>
        <w:pStyle w:val="Paragraphedeliste"/>
        <w:numPr>
          <w:ilvl w:val="2"/>
          <w:numId w:val="11"/>
        </w:numPr>
      </w:pPr>
      <w:r>
        <w:t>l’adversaire ne peut jouer qu’un 4, un 6 ou passer son tour.</w:t>
      </w:r>
    </w:p>
    <w:p w14:paraId="5128CD4E" w14:textId="77777777" w:rsidR="00060A8A" w:rsidRDefault="00060A8A" w:rsidP="00F3439C">
      <w:pPr>
        <w:pStyle w:val="Paragraphedeliste"/>
        <w:numPr>
          <w:ilvl w:val="3"/>
          <w:numId w:val="11"/>
        </w:numPr>
      </w:pPr>
      <w:r>
        <w:t xml:space="preserve">L’adversaire ne peut jouer alors le joueur peut rejouer son 4. </w:t>
      </w:r>
    </w:p>
    <w:p w14:paraId="2558FF35" w14:textId="77777777" w:rsidR="00060A8A" w:rsidRDefault="00060A8A" w:rsidP="00F3439C">
      <w:pPr>
        <w:pStyle w:val="Paragraphedeliste"/>
        <w:numPr>
          <w:ilvl w:val="3"/>
          <w:numId w:val="11"/>
        </w:numPr>
      </w:pPr>
      <w:r>
        <w:t>L’adversaire joue le 4 alors le joueur peut rejouer son 3.</w:t>
      </w:r>
    </w:p>
    <w:p w14:paraId="62434DDF" w14:textId="77777777" w:rsidR="00060A8A" w:rsidRDefault="00060A8A" w:rsidP="00F3439C">
      <w:pPr>
        <w:pStyle w:val="Paragraphedeliste"/>
        <w:numPr>
          <w:ilvl w:val="3"/>
          <w:numId w:val="11"/>
        </w:numPr>
      </w:pPr>
      <w:r>
        <w:t>L’adversaire joue le 6 alors le joueur ne peut rejouer.</w:t>
      </w:r>
    </w:p>
    <w:p w14:paraId="4B0F5800" w14:textId="0D0B839F" w:rsidR="00060A8A" w:rsidRDefault="00060A8A" w:rsidP="00F3439C">
      <w:pPr>
        <w:pStyle w:val="Paragraphedeliste"/>
        <w:numPr>
          <w:ilvl w:val="2"/>
          <w:numId w:val="11"/>
        </w:numPr>
      </w:pPr>
      <w:r>
        <w:t>Ainsi, une probabilité de succès (pouvoir rejouer) de 66% est atteint</w:t>
      </w:r>
      <w:ins w:id="65" w:author="Thierry Bellevue" w:date="2016-10-24T21:46:00Z">
        <w:r w:rsidR="00041B95">
          <w:t>e</w:t>
        </w:r>
      </w:ins>
      <w:r>
        <w:t>.</w:t>
      </w:r>
    </w:p>
    <w:p w14:paraId="6012D5A7" w14:textId="77777777" w:rsidR="00060A8A" w:rsidRDefault="00727053" w:rsidP="00F3439C">
      <w:pPr>
        <w:pStyle w:val="Paragraphedeliste"/>
        <w:numPr>
          <w:ilvl w:val="2"/>
          <w:numId w:val="11"/>
        </w:numPr>
        <w:rPr>
          <w:del w:id="66" w:author="Correcteur" w:date="2016-10-24T21:46:00Z"/>
        </w:rPr>
      </w:pPr>
      <w:moveFromRangeStart w:id="67" w:author="Correcteur" w:date="2016-10-24T21:46:00Z" w:name="move465108895"/>
      <w:moveFrom w:id="68" w:author="Correcteur" w:date="2016-10-24T21:46:00Z">
        <w:r>
          <w:t>E</w:t>
        </w:r>
        <w:r w:rsidR="00FA4870">
          <w:t>n jouant le 4 la probabilité de rejouer est seulement de 33% dans le cas où l’adversaire ne peut jouer.</w:t>
        </w:r>
        <w:r>
          <w:t xml:space="preserve">  </w:t>
        </w:r>
      </w:moveFrom>
      <w:moveFromRangeEnd w:id="67"/>
      <w:del w:id="69" w:author="Correcteur" w:date="2016-10-24T21:46:00Z">
        <w:r w:rsidR="00060A8A">
          <w:delText>S’il joue un 3 ou un 5, il est impossible de rejouer.</w:delText>
        </w:r>
      </w:del>
    </w:p>
    <w:p w14:paraId="26AFD8BC" w14:textId="0DC52B17" w:rsidR="00060A8A" w:rsidRDefault="00060A8A" w:rsidP="00F3439C">
      <w:pPr>
        <w:pStyle w:val="Paragraphedeliste"/>
        <w:numPr>
          <w:ilvl w:val="2"/>
          <w:numId w:val="11"/>
        </w:numPr>
        <w:rPr>
          <w:moveTo w:id="70" w:author="Correcteur" w:date="2016-10-24T21:46:00Z"/>
        </w:rPr>
      </w:pPr>
      <w:moveToRangeStart w:id="71" w:author="Correcteur" w:date="2016-10-24T21:46:00Z" w:name="move465108894"/>
      <w:moveTo w:id="72" w:author="Correcteur" w:date="2016-10-24T21:46:00Z">
        <w:r>
          <w:t>En jouant le 4 la probabilité de rejouer est seulement de 33% dans le cas où l’adversaire ne peut jouer.  S’il joue un 3 ou un 5, il est impossible de rejouer.</w:t>
        </w:r>
      </w:moveTo>
    </w:p>
    <w:moveToRangeEnd w:id="71"/>
    <w:p w14:paraId="431A6AE1" w14:textId="4D9B4404" w:rsidR="00060A8A" w:rsidRDefault="00060A8A" w:rsidP="00F3439C">
      <w:pPr>
        <w:pStyle w:val="Paragraphedeliste"/>
        <w:numPr>
          <w:ilvl w:val="0"/>
          <w:numId w:val="11"/>
        </w:numPr>
      </w:pPr>
      <w:r>
        <w:t>Les jokers, au nombre de 2 ne peuvent participer à un tripl</w:t>
      </w:r>
      <w:ins w:id="73" w:author="Thierry Bellevue" w:date="2016-10-24T21:46:00Z">
        <w:r w:rsidR="00041B95">
          <w:t>é</w:t>
        </w:r>
      </w:ins>
      <w:del w:id="74" w:author="Thierry Bellevue" w:date="2016-10-24T21:46:00Z">
        <w:r>
          <w:delText>et</w:delText>
        </w:r>
      </w:del>
      <w:r>
        <w:t>, malgré leur propriété de pouvoir être joué en tout temps laquelle n’est pas considéré, ici.  Nous les ignorons donc dans cette portion de l’analyse de probabilité.</w:t>
      </w:r>
    </w:p>
    <w:p w14:paraId="6783179F" w14:textId="77777777" w:rsidR="00060A8A" w:rsidRDefault="00060A8A" w:rsidP="00060A8A">
      <w:pPr>
        <w:pStyle w:val="Paragraphedeliste"/>
        <w:ind w:left="1440"/>
      </w:pPr>
      <w:bookmarkStart w:id="75" w:name="_GoBack"/>
      <w:bookmarkEnd w:id="75"/>
    </w:p>
    <w:p w14:paraId="2B2E1F75" w14:textId="769AD8DC" w:rsidR="00060A8A" w:rsidRDefault="00060A8A" w:rsidP="00F3439C">
      <w:pPr>
        <w:pStyle w:val="Paragraphedeliste"/>
        <w:numPr>
          <w:ilvl w:val="0"/>
          <w:numId w:val="11"/>
        </w:numPr>
      </w:pPr>
      <w:r>
        <w:t xml:space="preserve">Dans ce cas, il nous faut donc 1 carte de rang r </w:t>
      </w:r>
      <w:del w:id="76" w:author="Correcteur" w:date="2016-10-24T21:46:00Z">
        <w:r>
          <w:delText xml:space="preserve">précis </w:delText>
        </w:r>
      </w:del>
      <w:r>
        <w:t xml:space="preserve">pour débuter la suite, </w:t>
      </w:r>
      <w:ins w:id="77" w:author="Thierry Bellevue" w:date="2016-10-24T21:46:00Z">
        <w:r>
          <w:t xml:space="preserve">une seconde équivalente à r+1 et </w:t>
        </w:r>
        <w:r w:rsidR="00041B95">
          <w:t>un</w:t>
        </w:r>
        <w:r>
          <w:t xml:space="preserve"> troisième </w:t>
        </w:r>
      </w:ins>
      <w:ins w:id="78" w:author="Correcteur" w:date="2016-10-24T21:46:00Z">
        <w:r w:rsidR="006B2869">
          <w:t xml:space="preserve">puis trois autres cartes </w:t>
        </w:r>
      </w:ins>
      <w:r w:rsidR="006B2869">
        <w:t xml:space="preserve">représentant </w:t>
      </w:r>
      <w:ins w:id="79" w:author="Correcteur" w:date="2016-10-24T21:46:00Z">
        <w:r w:rsidR="006B2869">
          <w:t xml:space="preserve">chacune </w:t>
        </w:r>
        <w:r>
          <w:t>r+1</w:t>
        </w:r>
        <w:r w:rsidR="006B2869">
          <w:t xml:space="preserve">, </w:t>
        </w:r>
      </w:ins>
      <w:r w:rsidR="006B2869">
        <w:t>r+2</w:t>
      </w:r>
      <w:ins w:id="80" w:author="Correcteur" w:date="2016-10-24T21:46:00Z">
        <w:r>
          <w:t xml:space="preserve"> et r+</w:t>
        </w:r>
        <w:r w:rsidR="006B2869">
          <w:t>3</w:t>
        </w:r>
      </w:ins>
      <w:r>
        <w:t>.</w:t>
      </w:r>
    </w:p>
    <w:p w14:paraId="2379862D" w14:textId="77777777" w:rsidR="00060A8A" w:rsidRDefault="00060A8A" w:rsidP="00060A8A">
      <w:pPr>
        <w:pStyle w:val="Paragraphedeliste"/>
        <w:ind w:left="1440"/>
      </w:pPr>
    </w:p>
    <w:p w14:paraId="081D2872" w14:textId="77777777" w:rsidR="00060A8A" w:rsidRDefault="00DA50F8" w:rsidP="00060A8A">
      <w:pPr>
        <w:pStyle w:val="Paragraphedeliste"/>
        <w:ind w:left="1440"/>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ins w:id="81" w:author="Correcteur" w:date="2016-10-24T21:46:00Z">
                  <w:rPr>
                    <w:rFonts w:ascii="Cambria Math" w:hAnsi="Cambria Math"/>
                    <w:i/>
                  </w:rPr>
                </w:ins>
              </m:ctrlPr>
            </m:dPr>
            <m:e>
              <m:m>
                <m:mPr>
                  <m:mcs>
                    <m:mc>
                      <m:mcPr>
                        <m:count m:val="1"/>
                        <m:mcJc m:val="center"/>
                      </m:mcPr>
                    </m:mc>
                  </m:mcs>
                  <m:ctrlPr>
                    <w:ins w:id="82" w:author="Correcteur" w:date="2016-10-24T21:46:00Z">
                      <w:rPr>
                        <w:rFonts w:ascii="Cambria Math" w:hAnsi="Cambria Math"/>
                        <w:i/>
                      </w:rPr>
                    </w:ins>
                  </m:ctrlPr>
                </m:mPr>
                <m:mr>
                  <m:e>
                    <m:r>
                      <w:ins w:id="83" w:author="Correcteur" w:date="2016-10-24T21:46:00Z">
                        <w:rPr>
                          <w:rFonts w:ascii="Cambria Math" w:hAnsi="Cambria Math"/>
                        </w:rPr>
                        <m:t>8</m:t>
                      </w:ins>
                    </m:r>
                  </m:e>
                </m:mr>
                <m:mr>
                  <m:e>
                    <m:r>
                      <w:ins w:id="84" w:author="Correcteur" w:date="2016-10-24T21:46:00Z">
                        <w:rPr>
                          <w:rFonts w:ascii="Cambria Math" w:hAnsi="Cambria Math"/>
                        </w:rPr>
                        <m:t>1</m:t>
                      </w:ins>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30</m:t>
                    </m:r>
                  </m:e>
                </m:mr>
                <m:mr>
                  <m:e>
                    <m:r>
                      <w:rPr>
                        <w:rFonts w:ascii="Cambria Math" w:hAnsi="Cambria Math"/>
                      </w:rPr>
                      <m:t>5</m:t>
                    </m:r>
                  </m:e>
                </m:mr>
              </m:m>
            </m:e>
          </m:d>
        </m:oMath>
      </m:oMathPara>
    </w:p>
    <w:p w14:paraId="61A54473" w14:textId="77777777" w:rsidR="00060A8A" w:rsidRDefault="00060A8A" w:rsidP="00060A8A">
      <w:pPr>
        <w:pStyle w:val="Paragraphedeliste"/>
        <w:ind w:left="1440"/>
      </w:pPr>
    </w:p>
    <w:p w14:paraId="1C3FE1F8" w14:textId="77777777" w:rsidR="00060A8A" w:rsidRPr="00913B41" w:rsidRDefault="00060A8A" w:rsidP="00060A8A">
      <w:pPr>
        <w:pStyle w:val="Paragraphedeliste"/>
        <w:ind w:left="1440"/>
      </w:pPr>
      <m:oMathPara>
        <m:oMath>
          <m:r>
            <w:rPr>
              <w:rFonts w:ascii="Cambria Math" w:hAnsi="Cambria Math"/>
            </w:rPr>
            <m:t>=</m:t>
          </m:r>
          <m:f>
            <m:fPr>
              <m:ctrlPr>
                <w:rPr>
                  <w:rFonts w:ascii="Cambria Math" w:hAnsi="Cambria Math"/>
                  <w:i/>
                </w:rPr>
              </m:ctrlPr>
            </m:fPr>
            <m:num>
              <m:r>
                <w:rPr>
                  <w:rFonts w:ascii="Cambria Math" w:hAnsi="Cambria Math"/>
                </w:rPr>
                <m:t xml:space="preserve">4!×50! </m:t>
              </m:r>
            </m:num>
            <m:den>
              <m:d>
                <m:dPr>
                  <m:ctrlPr>
                    <w:rPr>
                      <w:rFonts w:ascii="Cambria Math" w:hAnsi="Cambria Math"/>
                      <w:i/>
                    </w:rPr>
                  </m:ctrlPr>
                </m:dPr>
                <m:e>
                  <m:r>
                    <w:rPr>
                      <w:rFonts w:ascii="Cambria Math" w:hAnsi="Cambria Math"/>
                    </w:rPr>
                    <m:t>0!×4!</m:t>
                  </m:r>
                </m:e>
              </m:d>
              <m:d>
                <m:dPr>
                  <m:ctrlPr>
                    <w:rPr>
                      <w:rFonts w:ascii="Cambria Math" w:hAnsi="Cambria Math"/>
                      <w:i/>
                    </w:rPr>
                  </m:ctrlPr>
                </m:dPr>
                <m:e>
                  <m:r>
                    <w:rPr>
                      <w:rFonts w:ascii="Cambria Math" w:hAnsi="Cambria Math"/>
                    </w:rPr>
                    <m:t>6!×44!</m:t>
                  </m:r>
                </m:e>
              </m:d>
            </m:den>
          </m:f>
        </m:oMath>
      </m:oMathPara>
    </w:p>
    <w:p w14:paraId="59CCBA0A" w14:textId="77777777" w:rsidR="00060A8A" w:rsidRDefault="00060A8A" w:rsidP="00060A8A">
      <w:pPr>
        <w:pStyle w:val="Paragraphedeliste"/>
        <w:ind w:left="1440"/>
      </w:pPr>
    </w:p>
    <w:p w14:paraId="1E09EE65" w14:textId="77777777" w:rsidR="00060A8A" w:rsidRDefault="00060A8A" w:rsidP="00060A8A">
      <w:pPr>
        <w:pStyle w:val="Paragraphedeliste"/>
        <w:ind w:left="1440"/>
      </w:pPr>
      <m:oMathPara>
        <m:oMath>
          <m:r>
            <w:rPr>
              <w:rFonts w:ascii="Cambria Math" w:hAnsi="Cambria Math"/>
            </w:rPr>
            <m:t>=72 963 072</m:t>
          </m:r>
        </m:oMath>
      </m:oMathPara>
    </w:p>
    <w:p w14:paraId="7E0B6D95" w14:textId="77777777" w:rsidR="00060A8A" w:rsidRDefault="00060A8A" w:rsidP="00060A8A">
      <w:pPr>
        <w:pStyle w:val="Paragraphedeliste"/>
        <w:ind w:left="1440"/>
      </w:pPr>
    </w:p>
    <w:p w14:paraId="1777E59E" w14:textId="77777777" w:rsidR="00060A8A" w:rsidRDefault="00060A8A" w:rsidP="00F3439C">
      <w:pPr>
        <w:pStyle w:val="Paragraphedeliste"/>
        <w:numPr>
          <w:ilvl w:val="0"/>
          <w:numId w:val="11"/>
        </w:numPr>
      </w:pPr>
      <w:r>
        <w:t>d’où une probabilité de :</w:t>
      </w:r>
    </w:p>
    <w:p w14:paraId="6DB094DE" w14:textId="77777777" w:rsidR="00060A8A" w:rsidRDefault="00DA50F8" w:rsidP="00060A8A">
      <w:pPr>
        <w:pStyle w:val="Paragraphedeliste"/>
        <w:ind w:left="1440"/>
      </w:pPr>
      <m:oMathPara>
        <m:oMath>
          <m:f>
            <m:fPr>
              <m:ctrlPr>
                <w:rPr>
                  <w:rFonts w:ascii="Cambria Math" w:hAnsi="Cambria Math"/>
                  <w:i/>
                </w:rPr>
              </m:ctrlPr>
            </m:fPr>
            <m:num>
              <m:r>
                <w:rPr>
                  <w:rFonts w:ascii="Cambria Math" w:hAnsi="Cambria Math"/>
                </w:rPr>
                <m:t>cas possibles</m:t>
              </m:r>
            </m:num>
            <m:den>
              <m:r>
                <w:rPr>
                  <w:rFonts w:ascii="Cambria Math" w:hAnsi="Cambria Math"/>
                </w:rPr>
                <m:t>univers des cas</m:t>
              </m:r>
            </m:den>
          </m:f>
          <m:r>
            <w:rPr>
              <w:rFonts w:ascii="Cambria Math" w:hAnsi="Cambria Math"/>
            </w:rPr>
            <m:t>=</m:t>
          </m:r>
          <m:f>
            <m:fPr>
              <m:ctrlPr>
                <w:rPr>
                  <w:rFonts w:ascii="Cambria Math" w:hAnsi="Cambria Math"/>
                  <w:i/>
                </w:rPr>
              </m:ctrlPr>
            </m:fPr>
            <m:num>
              <m:r>
                <w:rPr>
                  <w:rFonts w:ascii="Cambria Math" w:hAnsi="Cambria Math"/>
                </w:rPr>
                <m:t>72 963 072</m:t>
              </m:r>
            </m:num>
            <m:den>
              <m:r>
                <w:rPr>
                  <w:rFonts w:ascii="Cambria Math" w:hAnsi="Cambria Math"/>
                </w:rPr>
                <m:t>1 040 465 790</m:t>
              </m:r>
            </m:den>
          </m:f>
          <m:r>
            <w:rPr>
              <w:rFonts w:ascii="Cambria Math" w:hAnsi="Cambria Math"/>
            </w:rPr>
            <m:t>≅0.0701</m:t>
          </m:r>
        </m:oMath>
      </m:oMathPara>
    </w:p>
    <w:p w14:paraId="2A4C0AE0" w14:textId="77777777" w:rsidR="00060A8A" w:rsidRDefault="00060A8A" w:rsidP="00060A8A">
      <w:pPr>
        <w:pStyle w:val="Paragraphedeliste"/>
        <w:ind w:left="1440"/>
      </w:pPr>
    </w:p>
    <w:p w14:paraId="424A0187" w14:textId="77777777" w:rsidR="00060A8A" w:rsidRDefault="00060A8A" w:rsidP="00060A8A">
      <w:pPr>
        <w:pStyle w:val="Paragraphedeliste"/>
        <w:ind w:left="1440"/>
      </w:pPr>
    </w:p>
    <w:p w14:paraId="2C295CD4" w14:textId="77777777" w:rsidR="00060A8A" w:rsidRDefault="00060A8A" w:rsidP="00F3439C">
      <w:pPr>
        <w:pStyle w:val="Paragraphedeliste"/>
        <w:numPr>
          <w:ilvl w:val="0"/>
          <w:numId w:val="11"/>
        </w:numPr>
      </w:pPr>
      <w:r>
        <w:t xml:space="preserve">Soit une </w:t>
      </w:r>
      <w:r w:rsidRPr="003F2066">
        <w:rPr>
          <w:u w:val="single"/>
        </w:rPr>
        <w:t xml:space="preserve">probabilité d’environ </w:t>
      </w:r>
      <w:r>
        <w:rPr>
          <w:u w:val="single"/>
        </w:rPr>
        <w:t>7</w:t>
      </w:r>
      <w:r w:rsidRPr="003F2066">
        <w:rPr>
          <w:u w:val="single"/>
        </w:rPr>
        <w:t>,</w:t>
      </w:r>
      <w:r>
        <w:rPr>
          <w:u w:val="single"/>
        </w:rPr>
        <w:t>01 % d’avoir en main une suite de 3 valeurs consécutives</w:t>
      </w:r>
      <w:r w:rsidRPr="003F2066">
        <w:rPr>
          <w:u w:val="single"/>
        </w:rPr>
        <w:t xml:space="preserve"> après la distribution initiale</w:t>
      </w:r>
      <w:r>
        <w:t>.</w:t>
      </w:r>
    </w:p>
    <w:p w14:paraId="49DB011D" w14:textId="77777777" w:rsidR="007D599E" w:rsidRDefault="007D599E" w:rsidP="007D599E">
      <w:pPr>
        <w:pPrChange w:id="85" w:author="Correcteur" w:date="2016-10-24T21:46:00Z">
          <w:pPr>
            <w:pStyle w:val="Paragraphedeliste"/>
          </w:pPr>
        </w:pPrChange>
      </w:pPr>
    </w:p>
    <w:p w14:paraId="71C6960A" w14:textId="77777777" w:rsidR="00C067D6" w:rsidRDefault="00C067D6" w:rsidP="00C067D6">
      <w:pPr>
        <w:pStyle w:val="Titre3"/>
        <w:rPr>
          <w:ins w:id="86" w:author="Correcteur" w:date="2016-10-24T21:46:00Z"/>
        </w:rPr>
      </w:pPr>
      <w:bookmarkStart w:id="87" w:name="_Toc465108908"/>
      <w:ins w:id="88" w:author="Correcteur" w:date="2016-10-24T21:46:00Z">
        <w:r>
          <w:t>Heuristique :</w:t>
        </w:r>
        <w:bookmarkEnd w:id="87"/>
      </w:ins>
    </w:p>
    <w:p w14:paraId="6A76FC09" w14:textId="4284AD26" w:rsidR="00C067D6" w:rsidRDefault="00CD5A31" w:rsidP="00F3270D">
      <w:r>
        <w:t>En gros, la somme des probabilités précédemment énoncé</w:t>
      </w:r>
      <w:ins w:id="89" w:author="Correcteur" w:date="2016-10-24T21:46:00Z">
        <w:r w:rsidR="007D599E">
          <w:t>e</w:t>
        </w:r>
      </w:ins>
      <w:r>
        <w:t xml:space="preserve"> laisse croire à la pertinence d’implémenter un prédicat permettant de </w:t>
      </w:r>
      <w:del w:id="90" w:author="Correcteur" w:date="2016-10-24T21:46:00Z">
        <w:r>
          <w:delText>favoriser le</w:delText>
        </w:r>
      </w:del>
      <w:ins w:id="91" w:author="Correcteur" w:date="2016-10-24T21:46:00Z">
        <w:r w:rsidR="007D599E">
          <w:t>maximiser les décisions</w:t>
        </w:r>
        <w:r>
          <w:t xml:space="preserve"> </w:t>
        </w:r>
        <w:r w:rsidR="007D599E">
          <w:t>du</w:t>
        </w:r>
      </w:ins>
      <w:r>
        <w:t xml:space="preserve"> joueur artificielle (IA).</w:t>
      </w:r>
      <w:r w:rsidR="005945E3">
        <w:t xml:space="preserve">  L’analyse statistique de l’ensemble des possibilités demeure</w:t>
      </w:r>
      <w:r w:rsidR="007D599E">
        <w:t xml:space="preserve"> </w:t>
      </w:r>
      <w:ins w:id="92" w:author="Correcteur" w:date="2016-10-24T21:46:00Z">
        <w:r w:rsidR="007D599E">
          <w:t xml:space="preserve">toutefois </w:t>
        </w:r>
        <w:r w:rsidR="00313A62">
          <w:t>assez</w:t>
        </w:r>
        <w:r w:rsidR="007D599E">
          <w:t xml:space="preserve"> lourde et</w:t>
        </w:r>
        <w:r w:rsidR="005945E3">
          <w:t xml:space="preserve"> </w:t>
        </w:r>
        <w:r w:rsidR="00313A62">
          <w:t xml:space="preserve">certainement </w:t>
        </w:r>
      </w:ins>
      <w:r w:rsidR="005945E3">
        <w:t>hors contexte dans le cadre de ce travail.  Ainsi, ce rapport poursuit en énon</w:t>
      </w:r>
      <w:ins w:id="93" w:author="Thierry Bellevue" w:date="2016-10-24T21:46:00Z">
        <w:r w:rsidR="00041B95">
          <w:t>ç</w:t>
        </w:r>
      </w:ins>
      <w:del w:id="94" w:author="Thierry Bellevue" w:date="2016-10-24T21:46:00Z">
        <w:r w:rsidR="005945E3">
          <w:delText>c</w:delText>
        </w:r>
      </w:del>
      <w:r w:rsidR="005945E3">
        <w:t xml:space="preserve">ant le cadre de la problématique retenue soit tenter de permettre à l’IA </w:t>
      </w:r>
      <w:r w:rsidR="00410CE3">
        <w:t>de déposer des cartes le plus fréquemment possible.  Cette motivation étant issue du but du jeu consistant à se départir du maximum de cartes avant que la pioche ait été vidé</w:t>
      </w:r>
      <w:ins w:id="95" w:author="Thierry Bellevue" w:date="2016-10-24T21:46:00Z">
        <w:r w:rsidR="00041B95">
          <w:t>e</w:t>
        </w:r>
      </w:ins>
      <w:r w:rsidR="00410CE3">
        <w:t xml:space="preserve"> ou que l’adversaire ait </w:t>
      </w:r>
      <w:r w:rsidR="00C067D6">
        <w:t>déposé toute ses cartes en main.</w:t>
      </w:r>
      <w:ins w:id="96" w:author="Correcteur" w:date="2016-10-24T21:46:00Z">
        <w:r w:rsidR="00313A62">
          <w:t xml:space="preserve">  </w:t>
        </w:r>
        <w:r w:rsidR="00CC69DC">
          <w:t xml:space="preserve">Le gagant étant désigné également par le joueur ayant le moins de carte en main lorsqu’aucun des deux joueurs ne se départie de toutes ses cartes avant la fin.  </w:t>
        </w:r>
      </w:ins>
    </w:p>
    <w:p w14:paraId="71AFCF97" w14:textId="77777777" w:rsidR="00C067D6" w:rsidRDefault="00C067D6" w:rsidP="00F3270D">
      <w:pPr>
        <w:rPr>
          <w:ins w:id="97" w:author="Correcteur" w:date="2016-10-24T21:46:00Z"/>
        </w:rPr>
      </w:pPr>
      <w:ins w:id="98" w:author="Correcteur" w:date="2016-10-24T21:46:00Z">
        <w:r>
          <w:t>Pour ce faire, notons que les possibilités de jouer se limite donc à 3 cas </w:t>
        </w:r>
        <w:r w:rsidR="00F65180">
          <w:t>lorsque la carte c est présente sur la table, abstraction faite des jokers</w:t>
        </w:r>
        <w:r w:rsidR="00CC69DC">
          <w:t>.  Elles sont les suivantes</w:t>
        </w:r>
        <w:r>
          <w:t>:</w:t>
        </w:r>
      </w:ins>
    </w:p>
    <w:p w14:paraId="00BBCA65" w14:textId="77777777" w:rsidR="00C067D6" w:rsidRDefault="00C067D6" w:rsidP="00C067D6">
      <w:pPr>
        <w:pStyle w:val="Paragraphedeliste"/>
        <w:numPr>
          <w:ilvl w:val="0"/>
          <w:numId w:val="12"/>
        </w:numPr>
        <w:rPr>
          <w:ins w:id="99" w:author="Correcteur" w:date="2016-10-24T21:46:00Z"/>
        </w:rPr>
      </w:pPr>
      <w:ins w:id="100" w:author="Correcteur" w:date="2016-10-24T21:46:00Z">
        <w:r>
          <w:t>Déposer une cart</w:t>
        </w:r>
        <w:r w:rsidR="00F65180">
          <w:t>e c-1;</w:t>
        </w:r>
      </w:ins>
    </w:p>
    <w:p w14:paraId="3F5045F4" w14:textId="77777777" w:rsidR="00F65180" w:rsidRDefault="00F65180" w:rsidP="00C067D6">
      <w:pPr>
        <w:pStyle w:val="Paragraphedeliste"/>
        <w:numPr>
          <w:ilvl w:val="0"/>
          <w:numId w:val="12"/>
        </w:numPr>
        <w:rPr>
          <w:ins w:id="101" w:author="Correcteur" w:date="2016-10-24T21:46:00Z"/>
        </w:rPr>
      </w:pPr>
      <w:ins w:id="102" w:author="Correcteur" w:date="2016-10-24T21:46:00Z">
        <w:r>
          <w:t>Déposer une carte c+1;</w:t>
        </w:r>
      </w:ins>
    </w:p>
    <w:p w14:paraId="05988381" w14:textId="77777777" w:rsidR="00F65180" w:rsidRDefault="00F65180" w:rsidP="00C067D6">
      <w:pPr>
        <w:pStyle w:val="Paragraphedeliste"/>
        <w:numPr>
          <w:ilvl w:val="0"/>
          <w:numId w:val="12"/>
        </w:numPr>
        <w:rPr>
          <w:ins w:id="103" w:author="Correcteur" w:date="2016-10-24T21:46:00Z"/>
        </w:rPr>
      </w:pPr>
      <w:ins w:id="104" w:author="Correcteur" w:date="2016-10-24T21:46:00Z">
        <w:r>
          <w:t>Aller à la pige.</w:t>
        </w:r>
      </w:ins>
    </w:p>
    <w:p w14:paraId="46F98CFB" w14:textId="77777777" w:rsidR="00C067D6" w:rsidRDefault="00F65180" w:rsidP="00F3270D">
      <w:pPr>
        <w:rPr>
          <w:ins w:id="105" w:author="Correcteur" w:date="2016-10-24T21:46:00Z"/>
        </w:rPr>
      </w:pPr>
      <w:ins w:id="106" w:author="Correcteur" w:date="2016-10-24T21:46:00Z">
        <w:r>
          <w:t xml:space="preserve">De ce constant, l’observation permet de conclure que les possibilités de jeu correspondent à </w:t>
        </w:r>
        <w:r w:rsidR="00333BBE">
          <w:t>n</w:t>
        </w:r>
        <w:r w:rsidR="00333BBE">
          <w:rPr>
            <w:vertAlign w:val="superscript"/>
          </w:rPr>
          <w:t>3</w:t>
        </w:r>
        <w:r w:rsidR="00333BBE">
          <w:t xml:space="preserve"> où n représente le nombre de tours joués.  Dans les faits, </w:t>
        </w:r>
        <w:r w:rsidR="000B2E93">
          <w:t>chaque tour</w:t>
        </w:r>
        <w:r w:rsidR="00333BBE">
          <w:t xml:space="preserve"> est représenté par chaque niveau de l’arbre de recherche.  </w:t>
        </w:r>
        <w:r w:rsidR="000B2E93">
          <w:t xml:space="preserve">Ce dernier est reconstruit à chaque fois que l’IA est appelé à jouer.  L’IA ne présente pas de fonctions afin de déterminer s’il est préférable de jouer une carte d’une suite de rang similaire ou une suite de rang consécutif.  Les probabilités que les deux cas se présente sont en soi très faible.  </w:t>
        </w:r>
        <w:r w:rsidR="00333BBE">
          <w:t xml:space="preserve">Nous assumons donc que la fonction </w:t>
        </w:r>
        <w:r w:rsidR="000A4B40">
          <w:t xml:space="preserve">suivante représente une heuristique acceptable dans le </w:t>
        </w:r>
        <w:r w:rsidR="00CC79F0">
          <w:t xml:space="preserve">présent </w:t>
        </w:r>
        <w:r w:rsidR="000A4B40">
          <w:t>contexte.</w:t>
        </w:r>
      </w:ins>
    </w:p>
    <w:p w14:paraId="6EA25DF6" w14:textId="77777777" w:rsidR="000A4B40" w:rsidRDefault="000A4B40" w:rsidP="00F3270D">
      <w:pPr>
        <w:rPr>
          <w:ins w:id="107" w:author="Correcteur" w:date="2016-10-24T21:46:00Z"/>
        </w:rPr>
      </w:pPr>
      <w:ins w:id="108" w:author="Correcteur" w:date="2016-10-24T21:46:00Z">
        <w:r>
          <w:t>Soit :</w:t>
        </w:r>
      </w:ins>
    </w:p>
    <w:p w14:paraId="65FB8BF8" w14:textId="77777777" w:rsidR="00F8044F" w:rsidRDefault="00F8044F" w:rsidP="000A4B40">
      <w:pPr>
        <w:pStyle w:val="Paragraphedeliste"/>
        <w:numPr>
          <w:ilvl w:val="0"/>
          <w:numId w:val="12"/>
        </w:numPr>
        <w:rPr>
          <w:ins w:id="109" w:author="Correcteur" w:date="2016-10-24T21:46:00Z"/>
        </w:rPr>
      </w:pPr>
      <w:ins w:id="110" w:author="Correcteur" w:date="2016-10-24T21:46:00Z">
        <w:r>
          <w:t>C(x) le coefficient de succès dans les 4 prochains tours;</w:t>
        </w:r>
      </w:ins>
    </w:p>
    <w:p w14:paraId="7E358E9E" w14:textId="77777777" w:rsidR="000A4B40" w:rsidRDefault="000A4B40" w:rsidP="000A4B40">
      <w:pPr>
        <w:pStyle w:val="Paragraphedeliste"/>
        <w:numPr>
          <w:ilvl w:val="0"/>
          <w:numId w:val="12"/>
        </w:numPr>
        <w:rPr>
          <w:ins w:id="111" w:author="Correcteur" w:date="2016-10-24T21:46:00Z"/>
        </w:rPr>
      </w:pPr>
      <w:ins w:id="112" w:author="Correcteur" w:date="2016-10-24T21:46:00Z">
        <w:r>
          <w:t>x = le fait que le joueur IA a un succès soit déposer une carte;</w:t>
        </w:r>
      </w:ins>
    </w:p>
    <w:p w14:paraId="67AD4852" w14:textId="77777777" w:rsidR="00A51F8A" w:rsidRDefault="000A4B40" w:rsidP="00A51F8A">
      <w:pPr>
        <w:pStyle w:val="Paragraphedeliste"/>
        <w:numPr>
          <w:ilvl w:val="0"/>
          <w:numId w:val="12"/>
        </w:numPr>
        <w:rPr>
          <w:ins w:id="113" w:author="Correcteur" w:date="2016-10-24T21:46:00Z"/>
        </w:rPr>
      </w:pPr>
      <w:ins w:id="114" w:author="Correcteur" w:date="2016-10-24T21:46:00Z">
        <w:r>
          <w:t>y = le fait que l’adversaire a un succès soit déposer une carte</w:t>
        </w:r>
        <w:r w:rsidR="00F8044F">
          <w:t xml:space="preserve"> (négatif pour l’IA)</w:t>
        </w:r>
        <w:r>
          <w:t>;</w:t>
        </w:r>
      </w:ins>
    </w:p>
    <w:p w14:paraId="7DBC549E" w14:textId="77777777" w:rsidR="000A4B40" w:rsidRDefault="000A4B40" w:rsidP="000A4B40">
      <w:pPr>
        <w:pStyle w:val="Paragraphedeliste"/>
        <w:numPr>
          <w:ilvl w:val="0"/>
          <w:numId w:val="12"/>
        </w:numPr>
        <w:rPr>
          <w:ins w:id="115" w:author="Correcteur" w:date="2016-10-24T21:46:00Z"/>
        </w:rPr>
      </w:pPr>
      <w:ins w:id="116" w:author="Correcteur" w:date="2016-10-24T21:46:00Z">
        <w:r>
          <w:t xml:space="preserve">P(x) = la probabilité </w:t>
        </w:r>
        <w:r w:rsidR="004B0E95">
          <w:t xml:space="preserve">d’un succès </w:t>
        </w:r>
        <w:r w:rsidR="00E70720">
          <w:t xml:space="preserve">pour l’IA </w:t>
        </w:r>
        <w:r w:rsidR="004B0E95">
          <w:t>au 4</w:t>
        </w:r>
        <w:r w:rsidR="00E70720">
          <w:t>e</w:t>
        </w:r>
        <w:r w:rsidR="004B0E95">
          <w:t xml:space="preserve"> </w:t>
        </w:r>
        <w:r w:rsidR="00E70720">
          <w:t>tour</w:t>
        </w:r>
        <w:r w:rsidR="004B0E95">
          <w:t xml:space="preserve"> </w:t>
        </w:r>
        <w:r w:rsidR="00E70720">
          <w:t>suivant</w:t>
        </w:r>
        <w:r>
          <w:t xml:space="preserve"> </w:t>
        </w:r>
        <w:r w:rsidR="00CC79F0">
          <w:t xml:space="preserve">selon </w:t>
        </w:r>
        <w:r w:rsidR="00313A62">
          <w:t>la plus longue série de cartes similaires en main</w:t>
        </w:r>
        <w:r>
          <w:t>.</w:t>
        </w:r>
      </w:ins>
    </w:p>
    <w:p w14:paraId="3D0721A4" w14:textId="77777777" w:rsidR="00E70720" w:rsidRDefault="00E70720" w:rsidP="000A4B40">
      <w:pPr>
        <w:pStyle w:val="Paragraphedeliste"/>
        <w:numPr>
          <w:ilvl w:val="0"/>
          <w:numId w:val="12"/>
        </w:numPr>
        <w:rPr>
          <w:ins w:id="117" w:author="Correcteur" w:date="2016-10-24T21:46:00Z"/>
        </w:rPr>
      </w:pPr>
      <w:ins w:id="118" w:author="Correcteur" w:date="2016-10-24T21:46:00Z">
        <w:r>
          <w:t>1000, une constante pour assurer un entier au résultat.</w:t>
        </w:r>
      </w:ins>
    </w:p>
    <w:p w14:paraId="55A26E50" w14:textId="77777777" w:rsidR="00A51F8A" w:rsidRPr="00333BBE" w:rsidRDefault="00A51F8A" w:rsidP="00A51F8A">
      <w:pPr>
        <w:rPr>
          <w:ins w:id="119" w:author="Correcteur" w:date="2016-10-24T21:46:00Z"/>
        </w:rPr>
      </w:pPr>
      <w:ins w:id="120" w:author="Correcteur" w:date="2016-10-24T21:46:00Z">
        <w:r>
          <w:t xml:space="preserve">Ainsi la fonction heuristique </w:t>
        </w:r>
        <w:r w:rsidR="00AD0B06">
          <w:t xml:space="preserve">est </w:t>
        </w:r>
        <w:r w:rsidR="00E70720">
          <w:t>C</w:t>
        </w:r>
        <w:r w:rsidR="00492BA1">
          <w:t>(x) = (x - y)*</w:t>
        </w:r>
        <w:r w:rsidR="004B0E95">
          <w:t>(1000*</w:t>
        </w:r>
        <w:r w:rsidR="00492BA1">
          <w:t>P(x)</w:t>
        </w:r>
        <w:r w:rsidR="004B0E95">
          <w:t>)</w:t>
        </w:r>
        <w:r w:rsidR="00492BA1">
          <w:t>.</w:t>
        </w:r>
      </w:ins>
    </w:p>
    <w:p w14:paraId="536ED5D1" w14:textId="77777777" w:rsidR="00C067D6" w:rsidRDefault="00C067D6" w:rsidP="00F3270D">
      <w:pPr>
        <w:rPr>
          <w:ins w:id="121" w:author="Correcteur" w:date="2016-10-24T21:46:00Z"/>
        </w:rPr>
      </w:pPr>
    </w:p>
    <w:p w14:paraId="5E0D9C33" w14:textId="77777777" w:rsidR="00C067D6" w:rsidRDefault="00C067D6" w:rsidP="00F3270D"/>
    <w:p w14:paraId="4B2E323C" w14:textId="77777777" w:rsidR="00C067D6" w:rsidRDefault="00C067D6" w:rsidP="00F3270D">
      <w:pPr>
        <w:sectPr w:rsidR="00C067D6" w:rsidSect="003D4382">
          <w:pgSz w:w="12242" w:h="15842" w:code="1"/>
          <w:pgMar w:top="1418" w:right="1418" w:bottom="1418" w:left="1418" w:header="720" w:footer="720" w:gutter="567"/>
          <w:paperSrc w:first="110" w:other="110"/>
          <w:pgNumType w:start="1"/>
          <w:cols w:space="708"/>
          <w:docGrid w:linePitch="326"/>
        </w:sectPr>
      </w:pPr>
    </w:p>
    <w:p w14:paraId="4649FC3E" w14:textId="77777777" w:rsidR="00733092" w:rsidRDefault="00B149C3" w:rsidP="00733092">
      <w:pPr>
        <w:keepNext/>
      </w:pPr>
      <w:r>
        <w:rPr>
          <w:noProof/>
        </w:rPr>
        <w:drawing>
          <wp:inline distT="0" distB="0" distL="0" distR="0" wp14:anchorId="43158091" wp14:editId="6EFF7AE0">
            <wp:extent cx="7420650" cy="5295900"/>
            <wp:effectExtent l="0" t="0" r="8890" b="0"/>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444743" cy="5313095"/>
                    </a:xfrm>
                    <a:prstGeom prst="rect">
                      <a:avLst/>
                    </a:prstGeom>
                  </pic:spPr>
                </pic:pic>
              </a:graphicData>
            </a:graphic>
          </wp:inline>
        </w:drawing>
      </w:r>
    </w:p>
    <w:p w14:paraId="1F5EA533" w14:textId="77777777" w:rsidR="00F3270D" w:rsidRDefault="00733092" w:rsidP="00733092">
      <w:pPr>
        <w:pStyle w:val="Lgende"/>
        <w:rPr>
          <w:noProof/>
        </w:rPr>
      </w:pPr>
      <w:r>
        <w:t xml:space="preserve">Figure </w:t>
      </w:r>
      <w:fldSimple w:instr=" SEQ Figure \* ARABIC ">
        <w:r w:rsidR="007541FE">
          <w:rPr>
            <w:noProof/>
          </w:rPr>
          <w:t>1</w:t>
        </w:r>
      </w:fldSimple>
      <w:r>
        <w:t xml:space="preserve"> : Arbre de </w:t>
      </w:r>
      <w:r>
        <w:rPr>
          <w:noProof/>
        </w:rPr>
        <w:t xml:space="preserve"> recherche </w:t>
      </w:r>
      <w:r w:rsidR="00F930D6">
        <w:rPr>
          <w:noProof/>
        </w:rPr>
        <w:t xml:space="preserve">– Propagation </w:t>
      </w:r>
      <w:r w:rsidR="00B149C3">
        <w:rPr>
          <w:noProof/>
        </w:rPr>
        <w:t xml:space="preserve">des valeurs </w:t>
      </w:r>
      <w:r>
        <w:rPr>
          <w:noProof/>
        </w:rPr>
        <w:t>heuristique</w:t>
      </w:r>
      <w:r w:rsidR="00B149C3">
        <w:rPr>
          <w:noProof/>
        </w:rPr>
        <w:t>s</w:t>
      </w:r>
    </w:p>
    <w:p w14:paraId="76F37008" w14:textId="77777777" w:rsidR="007541FE" w:rsidRDefault="007541FE" w:rsidP="007541FE">
      <w:pPr>
        <w:keepNext/>
        <w:rPr>
          <w:del w:id="122" w:author="Correcteur" w:date="2016-10-24T21:46:00Z"/>
        </w:rPr>
      </w:pPr>
      <w:del w:id="123" w:author="Correcteur" w:date="2016-10-24T21:46:00Z">
        <w:r>
          <w:rPr>
            <w:noProof/>
          </w:rPr>
          <w:drawing>
            <wp:inline distT="0" distB="0" distL="0" distR="0" wp14:anchorId="741DCBF4" wp14:editId="362642F5">
              <wp:extent cx="7284720" cy="5314930"/>
              <wp:effectExtent l="0" t="0" r="0" b="635"/>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08230" cy="5332083"/>
                      </a:xfrm>
                      <a:prstGeom prst="rect">
                        <a:avLst/>
                      </a:prstGeom>
                    </pic:spPr>
                  </pic:pic>
                </a:graphicData>
              </a:graphic>
            </wp:inline>
          </w:drawing>
        </w:r>
      </w:del>
    </w:p>
    <w:p w14:paraId="0CF464BB" w14:textId="77777777" w:rsidR="007541FE" w:rsidRDefault="00C160EF" w:rsidP="007541FE">
      <w:pPr>
        <w:keepNext/>
        <w:rPr>
          <w:ins w:id="124" w:author="Correcteur" w:date="2016-10-24T21:46:00Z"/>
        </w:rPr>
      </w:pPr>
      <w:ins w:id="125" w:author="Correcteur" w:date="2016-10-24T21:46:00Z">
        <w:r>
          <w:rPr>
            <w:noProof/>
          </w:rPr>
          <w:drawing>
            <wp:inline distT="0" distB="0" distL="0" distR="0" wp14:anchorId="4AA31FE0" wp14:editId="6ED48047">
              <wp:extent cx="8258810" cy="508762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58810" cy="5087620"/>
                      </a:xfrm>
                      <a:prstGeom prst="rect">
                        <a:avLst/>
                      </a:prstGeom>
                    </pic:spPr>
                  </pic:pic>
                </a:graphicData>
              </a:graphic>
            </wp:inline>
          </w:drawing>
        </w:r>
      </w:ins>
    </w:p>
    <w:p w14:paraId="16C90D30" w14:textId="74E37975" w:rsidR="007541FE" w:rsidRPr="007541FE" w:rsidRDefault="007541FE" w:rsidP="007541FE">
      <w:pPr>
        <w:pStyle w:val="Lgende"/>
      </w:pPr>
      <w:r>
        <w:t xml:space="preserve">Figure </w:t>
      </w:r>
      <w:fldSimple w:instr=" SEQ Figure \* ARABIC ">
        <w:r>
          <w:rPr>
            <w:noProof/>
          </w:rPr>
          <w:t>2</w:t>
        </w:r>
      </w:fldSimple>
      <w:r>
        <w:t>: Arbre d'heuristique - Min</w:t>
      </w:r>
      <w:ins w:id="126" w:author="Thierry Bellevue" w:date="2016-10-24T21:46:00Z">
        <w:r w:rsidR="005D67CA">
          <w:t>im</w:t>
        </w:r>
      </w:ins>
      <w:del w:id="127" w:author="Thierry Bellevue" w:date="2016-10-24T21:46:00Z">
        <w:r>
          <w:delText>M</w:delText>
        </w:r>
      </w:del>
      <w:r>
        <w:t>ax</w:t>
      </w:r>
    </w:p>
    <w:p w14:paraId="3A0BA734" w14:textId="77777777" w:rsidR="00271767" w:rsidRDefault="00EA3919" w:rsidP="00271767">
      <w:pPr>
        <w:keepNext/>
      </w:pPr>
      <w:ins w:id="128" w:author="Correcteur" w:date="2016-10-24T21:46:00Z">
        <w:r>
          <w:rPr>
            <w:noProof/>
          </w:rPr>
          <mc:AlternateContent>
            <mc:Choice Requires="wps">
              <w:drawing>
                <wp:anchor distT="0" distB="0" distL="114300" distR="114300" simplePos="0" relativeHeight="251684864" behindDoc="0" locked="0" layoutInCell="1" allowOverlap="1" wp14:anchorId="14A58B0B" wp14:editId="2DD3DA32">
                  <wp:simplePos x="0" y="0"/>
                  <wp:positionH relativeFrom="column">
                    <wp:posOffset>6859270</wp:posOffset>
                  </wp:positionH>
                  <wp:positionV relativeFrom="paragraph">
                    <wp:posOffset>3527425</wp:posOffset>
                  </wp:positionV>
                  <wp:extent cx="323850" cy="323850"/>
                  <wp:effectExtent l="0" t="0" r="19050" b="19050"/>
                  <wp:wrapNone/>
                  <wp:docPr id="18" name="Interdiction 18"/>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72D1F"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Interdiction 18" o:spid="_x0000_s1026" type="#_x0000_t57" style="position:absolute;margin-left:540.1pt;margin-top:277.75pt;width:25.5pt;height: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" adj="4050" fillcolor="red" strokecolor="#7f0000 [1604]" strokeweight="1pt">
                  <v:fill opacity="26214f"/>
                </v:shape>
              </w:pict>
            </mc:Fallback>
          </mc:AlternateContent>
        </w:r>
        <w:r w:rsidR="00076003">
          <w:rPr>
            <w:noProof/>
          </w:rPr>
          <mc:AlternateContent>
            <mc:Choice Requires="wps">
              <w:drawing>
                <wp:anchor distT="0" distB="0" distL="114300" distR="114300" simplePos="0" relativeHeight="251682816" behindDoc="0" locked="0" layoutInCell="1" allowOverlap="1" wp14:anchorId="3CC5260C" wp14:editId="72516762">
                  <wp:simplePos x="0" y="0"/>
                  <wp:positionH relativeFrom="column">
                    <wp:posOffset>4744720</wp:posOffset>
                  </wp:positionH>
                  <wp:positionV relativeFrom="paragraph">
                    <wp:posOffset>2327275</wp:posOffset>
                  </wp:positionV>
                  <wp:extent cx="323850" cy="323850"/>
                  <wp:effectExtent l="0" t="0" r="19050" b="19050"/>
                  <wp:wrapNone/>
                  <wp:docPr id="15" name="Interdiction 15"/>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A1F6E" id="Interdiction 15" o:spid="_x0000_s1026" type="#_x0000_t57" style="position:absolute;margin-left:373.6pt;margin-top:183.25pt;width:25.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" adj="4050" fillcolor="red" strokecolor="#7f0000 [1604]" strokeweight="1pt">
                  <v:fill opacity="26214f"/>
                </v:shape>
              </w:pict>
            </mc:Fallback>
          </mc:AlternateContent>
        </w:r>
        <w:r w:rsidR="00076003">
          <w:rPr>
            <w:noProof/>
          </w:rPr>
          <mc:AlternateContent>
            <mc:Choice Requires="wps">
              <w:drawing>
                <wp:anchor distT="0" distB="0" distL="114300" distR="114300" simplePos="0" relativeHeight="251680768" behindDoc="0" locked="0" layoutInCell="1" allowOverlap="1" wp14:anchorId="21B080D3" wp14:editId="0B4AED7B">
                  <wp:simplePos x="0" y="0"/>
                  <wp:positionH relativeFrom="column">
                    <wp:posOffset>6910070</wp:posOffset>
                  </wp:positionH>
                  <wp:positionV relativeFrom="paragraph">
                    <wp:posOffset>2327275</wp:posOffset>
                  </wp:positionV>
                  <wp:extent cx="323850" cy="323850"/>
                  <wp:effectExtent l="0" t="0" r="19050" b="19050"/>
                  <wp:wrapNone/>
                  <wp:docPr id="14" name="Interdiction 14"/>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0EF03" id="Interdiction 14" o:spid="_x0000_s1026" type="#_x0000_t57" style="position:absolute;margin-left:544.1pt;margin-top:183.25pt;width:25.5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" adj="4050" fillcolor="red" strokecolor="#7f0000 [1604]" strokeweight="1pt">
                  <v:fill opacity="26214f"/>
                </v:shape>
              </w:pict>
            </mc:Fallback>
          </mc:AlternateContent>
        </w:r>
        <w:r w:rsidR="00076003">
          <w:rPr>
            <w:noProof/>
          </w:rPr>
          <mc:AlternateContent>
            <mc:Choice Requires="wps">
              <w:drawing>
                <wp:anchor distT="0" distB="0" distL="114300" distR="114300" simplePos="0" relativeHeight="251678720" behindDoc="0" locked="0" layoutInCell="1" allowOverlap="1" wp14:anchorId="3274CA38" wp14:editId="457E94DE">
                  <wp:simplePos x="0" y="0"/>
                  <wp:positionH relativeFrom="column">
                    <wp:posOffset>3900170</wp:posOffset>
                  </wp:positionH>
                  <wp:positionV relativeFrom="paragraph">
                    <wp:posOffset>2327275</wp:posOffset>
                  </wp:positionV>
                  <wp:extent cx="323850" cy="323850"/>
                  <wp:effectExtent l="0" t="0" r="19050" b="19050"/>
                  <wp:wrapNone/>
                  <wp:docPr id="13" name="Interdiction 13"/>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513A9" id="Interdiction 13" o:spid="_x0000_s1026" type="#_x0000_t57" style="position:absolute;margin-left:307.1pt;margin-top:183.25pt;width:25.5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" adj="4050" fillcolor="red" strokecolor="#7f0000 [1604]" strokeweight="1pt">
                  <v:fill opacity="26214f"/>
                </v:shape>
              </w:pict>
            </mc:Fallback>
          </mc:AlternateContent>
        </w:r>
        <w:r w:rsidR="00076003">
          <w:rPr>
            <w:noProof/>
          </w:rPr>
          <mc:AlternateContent>
            <mc:Choice Requires="wps">
              <w:drawing>
                <wp:anchor distT="0" distB="0" distL="114300" distR="114300" simplePos="0" relativeHeight="251677696" behindDoc="0" locked="0" layoutInCell="1" allowOverlap="1" wp14:anchorId="6006ED3E" wp14:editId="04C85472">
                  <wp:simplePos x="0" y="0"/>
                  <wp:positionH relativeFrom="column">
                    <wp:posOffset>2490470</wp:posOffset>
                  </wp:positionH>
                  <wp:positionV relativeFrom="paragraph">
                    <wp:posOffset>2327275</wp:posOffset>
                  </wp:positionV>
                  <wp:extent cx="323850" cy="323850"/>
                  <wp:effectExtent l="0" t="0" r="19050" b="19050"/>
                  <wp:wrapNone/>
                  <wp:docPr id="12" name="Interdiction 12"/>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DE37F" id="Interdiction 12" o:spid="_x0000_s1026" type="#_x0000_t57" style="position:absolute;margin-left:196.1pt;margin-top:183.25pt;width:25.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" adj="4050" fillcolor="red" strokecolor="#7f0000 [1604]" strokeweight="1pt">
                  <v:fill opacity="26214f"/>
                </v:shape>
              </w:pict>
            </mc:Fallback>
          </mc:AlternateContent>
        </w:r>
        <w:r w:rsidR="001B15F9">
          <w:rPr>
            <w:noProof/>
          </w:rPr>
          <mc:AlternateContent>
            <mc:Choice Requires="wps">
              <w:drawing>
                <wp:anchor distT="0" distB="0" distL="114300" distR="114300" simplePos="0" relativeHeight="251675648" behindDoc="0" locked="0" layoutInCell="1" allowOverlap="1" wp14:anchorId="31AEBCA3" wp14:editId="178783EC">
                  <wp:simplePos x="0" y="0"/>
                  <wp:positionH relativeFrom="column">
                    <wp:posOffset>4624070</wp:posOffset>
                  </wp:positionH>
                  <wp:positionV relativeFrom="paragraph">
                    <wp:posOffset>3565525</wp:posOffset>
                  </wp:positionV>
                  <wp:extent cx="323850" cy="323850"/>
                  <wp:effectExtent l="0" t="0" r="19050" b="19050"/>
                  <wp:wrapNone/>
                  <wp:docPr id="11" name="Interdiction 11"/>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3C46A" id="Interdiction 11" o:spid="_x0000_s1026" type="#_x0000_t57" style="position:absolute;margin-left:364.1pt;margin-top:280.75pt;width:25.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" adj="4050" fillcolor="red" strokecolor="#7f0000 [1604]" strokeweight="1pt">
                  <v:fill opacity="26214f"/>
                </v:shape>
              </w:pict>
            </mc:Fallback>
          </mc:AlternateContent>
        </w:r>
        <w:r w:rsidR="001B15F9">
          <w:rPr>
            <w:noProof/>
          </w:rPr>
          <mc:AlternateContent>
            <mc:Choice Requires="wps">
              <w:drawing>
                <wp:anchor distT="0" distB="0" distL="114300" distR="114300" simplePos="0" relativeHeight="251673600" behindDoc="0" locked="0" layoutInCell="1" allowOverlap="1" wp14:anchorId="77FCBB64" wp14:editId="35ADDEF2">
                  <wp:simplePos x="0" y="0"/>
                  <wp:positionH relativeFrom="column">
                    <wp:posOffset>4179570</wp:posOffset>
                  </wp:positionH>
                  <wp:positionV relativeFrom="paragraph">
                    <wp:posOffset>3565525</wp:posOffset>
                  </wp:positionV>
                  <wp:extent cx="323850" cy="323850"/>
                  <wp:effectExtent l="0" t="0" r="19050" b="19050"/>
                  <wp:wrapNone/>
                  <wp:docPr id="10" name="Interdiction 10"/>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BA091" id="Interdiction 10" o:spid="_x0000_s1026" type="#_x0000_t57" style="position:absolute;margin-left:329.1pt;margin-top:280.75pt;width:25.5pt;height: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" adj="4050" fillcolor="red" strokecolor="#7f0000 [1604]" strokeweight="1pt">
                  <v:fill opacity="26214f"/>
                </v:shape>
              </w:pict>
            </mc:Fallback>
          </mc:AlternateContent>
        </w:r>
        <w:r w:rsidR="001B15F9">
          <w:rPr>
            <w:noProof/>
          </w:rPr>
          <mc:AlternateContent>
            <mc:Choice Requires="wps">
              <w:drawing>
                <wp:anchor distT="0" distB="0" distL="114300" distR="114300" simplePos="0" relativeHeight="251671552" behindDoc="0" locked="0" layoutInCell="1" allowOverlap="1" wp14:anchorId="574F93C8" wp14:editId="22E54B68">
                  <wp:simplePos x="0" y="0"/>
                  <wp:positionH relativeFrom="column">
                    <wp:posOffset>3754120</wp:posOffset>
                  </wp:positionH>
                  <wp:positionV relativeFrom="paragraph">
                    <wp:posOffset>3565525</wp:posOffset>
                  </wp:positionV>
                  <wp:extent cx="323850" cy="323850"/>
                  <wp:effectExtent l="0" t="0" r="19050" b="19050"/>
                  <wp:wrapNone/>
                  <wp:docPr id="9" name="Interdiction 9"/>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6121A" id="Interdiction 9" o:spid="_x0000_s1026" type="#_x0000_t57" style="position:absolute;margin-left:295.6pt;margin-top:280.75pt;width:25.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" adj="4050" fillcolor="red" strokecolor="#7f0000 [1604]" strokeweight="1pt">
                  <v:fill opacity="26214f"/>
                </v:shape>
              </w:pict>
            </mc:Fallback>
          </mc:AlternateContent>
        </w:r>
        <w:r w:rsidR="001B15F9">
          <w:rPr>
            <w:noProof/>
          </w:rPr>
          <mc:AlternateContent>
            <mc:Choice Requires="wps">
              <w:drawing>
                <wp:anchor distT="0" distB="0" distL="114300" distR="114300" simplePos="0" relativeHeight="251667456" behindDoc="0" locked="0" layoutInCell="1" allowOverlap="1" wp14:anchorId="44567B48" wp14:editId="44C44788">
                  <wp:simplePos x="0" y="0"/>
                  <wp:positionH relativeFrom="column">
                    <wp:posOffset>2820670</wp:posOffset>
                  </wp:positionH>
                  <wp:positionV relativeFrom="paragraph">
                    <wp:posOffset>3565525</wp:posOffset>
                  </wp:positionV>
                  <wp:extent cx="323850" cy="323850"/>
                  <wp:effectExtent l="0" t="0" r="19050" b="19050"/>
                  <wp:wrapNone/>
                  <wp:docPr id="7" name="Interdiction 7"/>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49FB5" id="Interdiction 7" o:spid="_x0000_s1026" type="#_x0000_t57" style="position:absolute;margin-left:222.1pt;margin-top:280.75pt;width:25.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" adj="4050" fillcolor="red" strokecolor="#7f0000 [1604]" strokeweight="1pt">
                  <v:fill opacity="26214f"/>
                </v:shape>
              </w:pict>
            </mc:Fallback>
          </mc:AlternateContent>
        </w:r>
        <w:r w:rsidR="001B15F9">
          <w:rPr>
            <w:noProof/>
          </w:rPr>
          <mc:AlternateContent>
            <mc:Choice Requires="wps">
              <w:drawing>
                <wp:anchor distT="0" distB="0" distL="114300" distR="114300" simplePos="0" relativeHeight="251669504" behindDoc="0" locked="0" layoutInCell="1" allowOverlap="1" wp14:anchorId="29883B42" wp14:editId="6A5627DE">
                  <wp:simplePos x="0" y="0"/>
                  <wp:positionH relativeFrom="column">
                    <wp:posOffset>3258820</wp:posOffset>
                  </wp:positionH>
                  <wp:positionV relativeFrom="paragraph">
                    <wp:posOffset>3565525</wp:posOffset>
                  </wp:positionV>
                  <wp:extent cx="323850" cy="323850"/>
                  <wp:effectExtent l="0" t="0" r="19050" b="19050"/>
                  <wp:wrapNone/>
                  <wp:docPr id="8" name="Interdiction 8"/>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AC735" id="Interdiction 8" o:spid="_x0000_s1026" type="#_x0000_t57" style="position:absolute;margin-left:256.6pt;margin-top:280.75pt;width:25.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" adj="4050" fillcolor="red" strokecolor="#7f0000 [1604]" strokeweight="1pt">
                  <v:fill opacity="26214f"/>
                </v:shape>
              </w:pict>
            </mc:Fallback>
          </mc:AlternateContent>
        </w:r>
        <w:r w:rsidR="001B15F9">
          <w:rPr>
            <w:noProof/>
          </w:rPr>
          <mc:AlternateContent>
            <mc:Choice Requires="wps">
              <w:drawing>
                <wp:anchor distT="0" distB="0" distL="114300" distR="114300" simplePos="0" relativeHeight="251665408" behindDoc="0" locked="0" layoutInCell="1" allowOverlap="1" wp14:anchorId="357A0F04" wp14:editId="269EE8FE">
                  <wp:simplePos x="0" y="0"/>
                  <wp:positionH relativeFrom="column">
                    <wp:posOffset>1887220</wp:posOffset>
                  </wp:positionH>
                  <wp:positionV relativeFrom="paragraph">
                    <wp:posOffset>3565525</wp:posOffset>
                  </wp:positionV>
                  <wp:extent cx="323850" cy="323850"/>
                  <wp:effectExtent l="0" t="0" r="19050" b="19050"/>
                  <wp:wrapNone/>
                  <wp:docPr id="6" name="Interdiction 6"/>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DA52B" id="Interdiction 6" o:spid="_x0000_s1026" type="#_x0000_t57" style="position:absolute;margin-left:148.6pt;margin-top:280.75pt;width:25.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" adj="4050" fillcolor="red" strokecolor="#7f0000 [1604]" strokeweight="1pt">
                  <v:fill opacity="26214f"/>
                </v:shape>
              </w:pict>
            </mc:Fallback>
          </mc:AlternateContent>
        </w:r>
        <w:r w:rsidR="001B15F9">
          <w:rPr>
            <w:noProof/>
          </w:rPr>
          <mc:AlternateContent>
            <mc:Choice Requires="wps">
              <w:drawing>
                <wp:anchor distT="0" distB="0" distL="114300" distR="114300" simplePos="0" relativeHeight="251663360" behindDoc="0" locked="0" layoutInCell="1" allowOverlap="1" wp14:anchorId="0E12513B" wp14:editId="6FC2F150">
                  <wp:simplePos x="0" y="0"/>
                  <wp:positionH relativeFrom="column">
                    <wp:posOffset>1449070</wp:posOffset>
                  </wp:positionH>
                  <wp:positionV relativeFrom="paragraph">
                    <wp:posOffset>3565525</wp:posOffset>
                  </wp:positionV>
                  <wp:extent cx="323850" cy="323850"/>
                  <wp:effectExtent l="0" t="0" r="19050" b="19050"/>
                  <wp:wrapNone/>
                  <wp:docPr id="5" name="Interdiction 5"/>
                  <wp:cNvGraphicFramePr/>
                  <a:graphic xmlns:a="http://schemas.openxmlformats.org/drawingml/2006/main">
                    <a:graphicData uri="http://schemas.microsoft.com/office/word/2010/wordprocessingShape">
                      <wps:wsp>
                        <wps:cNvSpPr/>
                        <wps:spPr>
                          <a:xfrm>
                            <a:off x="0" y="0"/>
                            <a:ext cx="323850" cy="323850"/>
                          </a:xfrm>
                          <a:prstGeom prst="noSmoking">
                            <a:avLst/>
                          </a:prstGeom>
                          <a:solidFill>
                            <a:srgbClr val="FF0000">
                              <a:alpha val="40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8D998" id="Interdiction 5" o:spid="_x0000_s1026" type="#_x0000_t57" style="position:absolute;margin-left:114.1pt;margin-top:280.75pt;width:25.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" adj="4050" fillcolor="red" strokecolor="#7f0000 [1604]" strokeweight="1pt">
                  <v:fill opacity="26214f"/>
                </v:shape>
              </w:pict>
            </mc:Fallback>
          </mc:AlternateContent>
        </w:r>
      </w:ins>
      <w:r w:rsidR="007541FE">
        <w:rPr>
          <w:noProof/>
        </w:rPr>
        <w:drawing>
          <wp:inline distT="0" distB="0" distL="0" distR="0" wp14:anchorId="512CC484" wp14:editId="3D7BDCE9">
            <wp:extent cx="8031480" cy="5299567"/>
            <wp:effectExtent l="0" t="0" r="7620" b="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049427" cy="5311409"/>
                    </a:xfrm>
                    <a:prstGeom prst="rect">
                      <a:avLst/>
                    </a:prstGeom>
                  </pic:spPr>
                </pic:pic>
              </a:graphicData>
            </a:graphic>
          </wp:inline>
        </w:drawing>
      </w:r>
    </w:p>
    <w:p w14:paraId="6C1A5BA4" w14:textId="77777777" w:rsidR="003B4DE6" w:rsidRDefault="00271767" w:rsidP="00520BF8">
      <w:pPr>
        <w:pStyle w:val="Lgende"/>
      </w:pPr>
      <w:r>
        <w:t xml:space="preserve">Figure </w:t>
      </w:r>
      <w:fldSimple w:instr=" SEQ Figure \* ARABIC ">
        <w:r w:rsidR="007541FE">
          <w:rPr>
            <w:noProof/>
          </w:rPr>
          <w:t>3</w:t>
        </w:r>
      </w:fldSimple>
      <w:r>
        <w:t xml:space="preserve"> : Arbre d'heuristique - Alpha-Beta</w:t>
      </w:r>
    </w:p>
    <w:p w14:paraId="4A3A960B" w14:textId="77777777" w:rsidR="003B4DE6" w:rsidRDefault="003B4DE6" w:rsidP="00F3270D">
      <w:pPr>
        <w:sectPr w:rsidR="003B4DE6" w:rsidSect="00520BF8">
          <w:pgSz w:w="15842" w:h="12242" w:orient="landscape" w:code="1"/>
          <w:pgMar w:top="1418" w:right="1418" w:bottom="1418" w:left="1418" w:header="720" w:footer="720" w:gutter="567"/>
          <w:paperSrc w:first="110" w:other="110"/>
          <w:cols w:space="708"/>
          <w:docGrid w:linePitch="326"/>
        </w:sectPr>
      </w:pPr>
    </w:p>
    <w:p w14:paraId="449AFA63" w14:textId="77777777" w:rsidR="003B4DE6" w:rsidRDefault="003B4DE6" w:rsidP="00F3270D"/>
    <w:p w14:paraId="0884925E" w14:textId="77777777" w:rsidR="00F3270D" w:rsidRDefault="00F3270D" w:rsidP="00F3270D"/>
    <w:p w14:paraId="60EFD0ED" w14:textId="75FCC284" w:rsidR="00CF790B" w:rsidRPr="00CD5A31" w:rsidRDefault="00CF790B" w:rsidP="00CF790B">
      <w:pPr>
        <w:rPr>
          <w:color w:val="FF0000"/>
        </w:rPr>
      </w:pPr>
      <w:r w:rsidRPr="00CD5A31">
        <w:rPr>
          <w:color w:val="FF0000"/>
        </w:rPr>
        <w:t>Difficultés d’implanter Min</w:t>
      </w:r>
      <w:ins w:id="129" w:author="Thierry Bellevue" w:date="2016-10-24T21:46:00Z">
        <w:r w:rsidR="005D67CA">
          <w:rPr>
            <w:color w:val="FF0000"/>
          </w:rPr>
          <w:t>im</w:t>
        </w:r>
      </w:ins>
      <w:del w:id="130" w:author="Thierry Bellevue" w:date="2016-10-24T21:46:00Z">
        <w:r w:rsidRPr="00CD5A31">
          <w:rPr>
            <w:color w:val="FF0000"/>
          </w:rPr>
          <w:delText>M</w:delText>
        </w:r>
      </w:del>
      <w:r w:rsidRPr="00CD5A31">
        <w:rPr>
          <w:color w:val="FF0000"/>
        </w:rPr>
        <w:t>ax étant donné la limite de choix possibles pour déposer une carte à la suite de celle présente sur la table.  Min ne peut prendre de st</w:t>
      </w:r>
      <w:ins w:id="131" w:author="Thierry Bellevue" w:date="2016-10-24T21:46:00Z">
        <w:r w:rsidR="00A53187" w:rsidRPr="00CD5A31">
          <w:rPr>
            <w:color w:val="FF0000"/>
          </w:rPr>
          <w:t>r</w:t>
        </w:r>
      </w:ins>
      <w:r w:rsidRPr="00CD5A31">
        <w:rPr>
          <w:color w:val="FF0000"/>
        </w:rPr>
        <w:t>atégie pour limiter le succès de Max sans tenir compte des probabilités des cartes possibles dans la main du joueur et dans la pioche.  Cependant, il est aisé pour l’ordinateur de mai</w:t>
      </w:r>
      <w:ins w:id="132" w:author="Thierry Bellevue" w:date="2016-10-24T21:46:00Z">
        <w:r w:rsidR="00A53187" w:rsidRPr="00CD5A31">
          <w:rPr>
            <w:color w:val="FF0000"/>
          </w:rPr>
          <w:t>n</w:t>
        </w:r>
      </w:ins>
      <w:r w:rsidRPr="00CD5A31">
        <w:rPr>
          <w:color w:val="FF0000"/>
        </w:rPr>
        <w:t>tenir le compte des cartes déjà jouées.  Ceci demeure cependant une infraction nommé comptage de carte laquelle est généralement sanctionnée dans les casinos</w:t>
      </w:r>
      <w:r w:rsidR="00894465" w:rsidRPr="00CD5A31">
        <w:rPr>
          <w:color w:val="FF0000"/>
        </w:rPr>
        <w:t xml:space="preserve"> et salles de jeu officiels</w:t>
      </w:r>
      <w:r w:rsidRPr="00CD5A31">
        <w:rPr>
          <w:color w:val="FF0000"/>
        </w:rPr>
        <w:t>.  Nous acceptons toutefois ceci puisqu’il est possible au joueur d’également prendre en note les cartes déjà joué et calculé des probabilités tout au long du match.  Ainsi, le vrai plaisir débute!</w:t>
      </w:r>
      <w:r w:rsidR="00894465" w:rsidRPr="00CD5A31">
        <w:rPr>
          <w:color w:val="FF0000"/>
        </w:rPr>
        <w:t xml:space="preserve">  Programmer ce prédicat exigerait cependant beaucoup trop d’effort pour l’instant.</w:t>
      </w:r>
    </w:p>
    <w:p w14:paraId="6B2EF773" w14:textId="77777777" w:rsidR="00CF790B" w:rsidRPr="00CD5A31" w:rsidRDefault="00CF790B" w:rsidP="00D656C2">
      <w:pPr>
        <w:rPr>
          <w:color w:val="FF0000"/>
        </w:rPr>
      </w:pPr>
    </w:p>
    <w:p w14:paraId="03D7F170" w14:textId="4EBBDCE6" w:rsidR="00D656C2" w:rsidRPr="00CD5A31" w:rsidRDefault="00D656C2" w:rsidP="00D656C2">
      <w:pPr>
        <w:rPr>
          <w:del w:id="133" w:author="Thierry Bellevue" w:date="2016-10-24T21:46:00Z"/>
          <w:color w:val="FF0000"/>
        </w:rPr>
      </w:pPr>
      <w:r w:rsidRPr="00CD5A31">
        <w:rPr>
          <w:color w:val="FF0000"/>
        </w:rPr>
        <w:t>Min</w:t>
      </w:r>
      <w:ins w:id="134" w:author="Thierry Bellevue" w:date="2016-10-24T21:46:00Z">
        <w:r w:rsidR="005D67CA">
          <w:rPr>
            <w:color w:val="FF0000"/>
          </w:rPr>
          <w:t>im</w:t>
        </w:r>
      </w:ins>
      <w:del w:id="135" w:author="Thierry Bellevue" w:date="2016-10-24T21:46:00Z">
        <w:r w:rsidRPr="00CD5A31">
          <w:rPr>
            <w:color w:val="FF0000"/>
          </w:rPr>
          <w:delText>M</w:delText>
        </w:r>
      </w:del>
      <w:r w:rsidRPr="00CD5A31">
        <w:rPr>
          <w:color w:val="FF0000"/>
        </w:rPr>
        <w:t xml:space="preserve">ax -&gt; hum! Je crois qu’il est possible que l’adversaire ne puisse pas jouer.  Comment minimiser </w:t>
      </w:r>
      <w:del w:id="136" w:author="Correcteur" w:date="2016-10-24T21:46:00Z">
        <w:r w:rsidRPr="00CD5A31">
          <w:rPr>
            <w:color w:val="FF0000"/>
          </w:rPr>
          <w:delText>s</w:delText>
        </w:r>
      </w:del>
      <w:ins w:id="137" w:author="Correcteur" w:date="2016-10-24T21:46:00Z">
        <w:r w:rsidR="00AE0DC8">
          <w:rPr>
            <w:color w:val="FF0000"/>
          </w:rPr>
          <w:t>qu</w:t>
        </w:r>
      </w:ins>
      <w:r w:rsidRPr="00CD5A31">
        <w:rPr>
          <w:color w:val="FF0000"/>
        </w:rPr>
        <w:t>’il ne peut rien faire?</w:t>
      </w:r>
      <w:r w:rsidR="00CD5A31" w:rsidRPr="00CD5A31">
        <w:rPr>
          <w:color w:val="FF0000"/>
        </w:rPr>
        <w:t xml:space="preserve">  La pige ???</w:t>
      </w:r>
    </w:p>
    <w:p w14:paraId="0E561681" w14:textId="77777777" w:rsidR="00F40F14" w:rsidRPr="00A53187" w:rsidRDefault="00F40F14" w:rsidP="00A53187">
      <w:pPr>
        <w:rPr>
          <w:color w:val="FF0000"/>
          <w:rPrChange w:id="138" w:author="Thierry Bellevue" w:date="2016-10-24T21:46:00Z">
            <w:rPr/>
          </w:rPrChange>
        </w:rPr>
        <w:pPrChange w:id="139" w:author="Thierry Bellevue" w:date="2016-10-24T21:46:00Z">
          <w:pPr>
            <w:pStyle w:val="Paragraphedeliste"/>
          </w:pPr>
        </w:pPrChange>
      </w:pPr>
      <w:r w:rsidRPr="004250AE">
        <w:br w:type="page"/>
      </w:r>
    </w:p>
    <w:p w14:paraId="17AA0AEA" w14:textId="77777777" w:rsidR="00F40F14" w:rsidRPr="004250AE" w:rsidRDefault="00F40F14" w:rsidP="00F40F14">
      <w:pPr>
        <w:pStyle w:val="Titre1"/>
      </w:pPr>
      <w:bookmarkStart w:id="140" w:name="_Toc464598014"/>
      <w:bookmarkStart w:id="141" w:name="_Toc465108909"/>
      <w:r w:rsidRPr="004250AE">
        <w:t>Implantation en prolog</w:t>
      </w:r>
      <w:bookmarkEnd w:id="140"/>
      <w:bookmarkEnd w:id="141"/>
    </w:p>
    <w:p w14:paraId="181655F9" w14:textId="77777777" w:rsidR="00930F97" w:rsidRDefault="00930F97" w:rsidP="00930F97">
      <w:pPr>
        <w:rPr>
          <w:ins w:id="142" w:author="Thierry Bellevue" w:date="2016-10-24T21:46:00Z"/>
        </w:rPr>
      </w:pPr>
      <w:ins w:id="143" w:author="Thierry Bellevue" w:date="2016-10-24T21:46:00Z">
        <w:r>
          <w:br/>
          <w:t>L’implantation en PROLOG a été un peu plus complexe que prévu. Il fallait tout d’abord intégrer les méthodes pour la création de cartes avec des valeurs (1 à 13) et des suites (carreau, trèfle, cœur et pique). L’association des valeurs avec leur nom textuel pour certaines cartes (as = 1, valet = 11, dame = 12, roi = 13, as). Une fois la liste de carte effectuée, intitulée paquet, il fallait intégrer d’autres méthodes comme piger une carte au hasard, brasser les cartes, piger une carte et la retirer du paquet, distribuer toutes les cartes également entre un certain nombre de joueurs ou distribuer au hasard un certain nombre de cartes entre un certain nombre de joueurs. Dans notre cas il était préférable de prendre une distribution d’un certain nombre de cartes soit 8 entre deux joueurs. Par la suite, venait aussi les méthodes pour la vérification des valeurs des cartes (plus grand ou plus petite qu’une autre).</w:t>
        </w:r>
      </w:ins>
    </w:p>
    <w:p w14:paraId="2BECF2F2" w14:textId="77777777" w:rsidR="00930F97" w:rsidRDefault="00930F97" w:rsidP="00930F97">
      <w:pPr>
        <w:rPr>
          <w:ins w:id="144" w:author="Thierry Bellevue" w:date="2016-10-24T21:46:00Z"/>
        </w:rPr>
      </w:pPr>
      <w:ins w:id="145" w:author="Thierry Bellevue" w:date="2016-10-24T21:46:00Z">
        <w:r>
          <w:t xml:space="preserve">Nous avons séparé le code entre deux fichiers. Soit les méthodes qui se concentrent davantage sur le paquet de cartes (deck.pl) et les méthodes qui se concentrent davantage sur le jeu (jeu.pl). </w:t>
        </w:r>
      </w:ins>
    </w:p>
    <w:p w14:paraId="3C30FE50" w14:textId="77777777" w:rsidR="00930F97" w:rsidRDefault="006D02E5" w:rsidP="00930F97">
      <w:pPr>
        <w:rPr>
          <w:ins w:id="146" w:author="Thierry Bellevue" w:date="2016-10-24T21:46:00Z"/>
        </w:rPr>
      </w:pPr>
      <w:ins w:id="147" w:author="Thierry Bellevue" w:date="2016-10-24T21:46:00Z">
        <w:r>
          <w:t xml:space="preserve">Voici des jeux d’essai avec les premières règles et les premières configurations du jeu. </w:t>
        </w:r>
        <w:r>
          <w:br/>
          <w:t>Un paquet de cartes (54 cartes) incluant les jokers.</w:t>
        </w:r>
        <w:r>
          <w:br/>
          <w:t>Huit cartes pour chacun des joueurs.</w:t>
        </w:r>
      </w:ins>
    </w:p>
    <w:p w14:paraId="3E991915" w14:textId="77777777" w:rsidR="009E53E8" w:rsidRPr="009E53E8" w:rsidRDefault="009E53E8" w:rsidP="009E53E8">
      <w:pPr>
        <w:pStyle w:val="Prolog"/>
        <w:contextualSpacing/>
        <w:rPr>
          <w:ins w:id="148" w:author="Thierry Bellevue" w:date="2016-10-24T21:46:00Z"/>
          <w:szCs w:val="18"/>
        </w:rPr>
      </w:pPr>
      <w:ins w:id="149" w:author="Thierry Bellevue" w:date="2016-10-24T21:46:00Z">
        <w:r w:rsidRPr="009E53E8">
          <w:rPr>
            <w:szCs w:val="18"/>
          </w:rPr>
          <w:t>?- demarrer_jeu.</w:t>
        </w:r>
      </w:ins>
    </w:p>
    <w:p w14:paraId="12640230" w14:textId="77777777" w:rsidR="009E53E8" w:rsidRPr="009E53E8" w:rsidRDefault="009E53E8" w:rsidP="009E53E8">
      <w:pPr>
        <w:pStyle w:val="Prolog"/>
        <w:contextualSpacing/>
        <w:rPr>
          <w:ins w:id="150" w:author="Thierry Bellevue" w:date="2016-10-24T21:46:00Z"/>
          <w:szCs w:val="18"/>
        </w:rPr>
      </w:pPr>
      <w:ins w:id="151" w:author="Thierry Bellevue" w:date="2016-10-24T21:46:00Z">
        <w:r w:rsidRPr="009E53E8">
          <w:rPr>
            <w:szCs w:val="18"/>
          </w:rPr>
          <w:t>************************* DÉMARRAGE DU JEU *********************************</w:t>
        </w:r>
      </w:ins>
    </w:p>
    <w:p w14:paraId="21B4B0D3" w14:textId="77777777" w:rsidR="009E53E8" w:rsidRPr="009E53E8" w:rsidRDefault="009E53E8" w:rsidP="009E53E8">
      <w:pPr>
        <w:pStyle w:val="Prolog"/>
        <w:contextualSpacing/>
        <w:rPr>
          <w:ins w:id="152" w:author="Thierry Bellevue" w:date="2016-10-24T21:46:00Z"/>
          <w:szCs w:val="18"/>
        </w:rPr>
      </w:pPr>
      <w:ins w:id="153" w:author="Thierry Bellevue" w:date="2016-10-24T21:46:00Z">
        <w:r w:rsidRPr="009E53E8">
          <w:rPr>
            <w:szCs w:val="18"/>
          </w:rPr>
          <w:t>L'adversaire a 8 cartes en main</w:t>
        </w:r>
      </w:ins>
    </w:p>
    <w:p w14:paraId="2BF049C6" w14:textId="77777777" w:rsidR="009E53E8" w:rsidRPr="009E53E8" w:rsidRDefault="009E53E8" w:rsidP="009E53E8">
      <w:pPr>
        <w:pStyle w:val="Prolog"/>
        <w:contextualSpacing/>
        <w:rPr>
          <w:ins w:id="154" w:author="Thierry Bellevue" w:date="2016-10-24T21:46:00Z"/>
          <w:szCs w:val="18"/>
        </w:rPr>
      </w:pPr>
      <w:ins w:id="155" w:author="Thierry Bellevue" w:date="2016-10-24T21:46:00Z">
        <w:r w:rsidRPr="009E53E8">
          <w:rPr>
            <w:szCs w:val="18"/>
          </w:rPr>
          <w:t>Sur la table : 3 de carreau</w:t>
        </w:r>
      </w:ins>
    </w:p>
    <w:p w14:paraId="3C4AF078" w14:textId="77777777" w:rsidR="009E53E8" w:rsidRPr="009E53E8" w:rsidRDefault="009E53E8" w:rsidP="009E53E8">
      <w:pPr>
        <w:pStyle w:val="Prolog"/>
        <w:contextualSpacing/>
        <w:rPr>
          <w:ins w:id="156" w:author="Thierry Bellevue" w:date="2016-10-24T21:46:00Z"/>
          <w:szCs w:val="18"/>
        </w:rPr>
      </w:pPr>
      <w:ins w:id="157" w:author="Thierry Bellevue" w:date="2016-10-24T21:46:00Z">
        <w:r w:rsidRPr="009E53E8">
          <w:rPr>
            <w:szCs w:val="18"/>
          </w:rPr>
          <w:t xml:space="preserve">Votre main : 5 de pique, 8 de pique, dame de trefle, 2 de coeur, 8 de trefle, 4 de trefle, 3 de pique, 5 de trefle, </w:t>
        </w:r>
      </w:ins>
    </w:p>
    <w:p w14:paraId="21F806A2" w14:textId="77777777" w:rsidR="009E53E8" w:rsidRPr="009E53E8" w:rsidRDefault="009E53E8" w:rsidP="009E53E8">
      <w:pPr>
        <w:pStyle w:val="Prolog"/>
        <w:contextualSpacing/>
        <w:rPr>
          <w:ins w:id="158" w:author="Thierry Bellevue" w:date="2016-10-24T21:46:00Z"/>
          <w:szCs w:val="18"/>
        </w:rPr>
      </w:pPr>
      <w:ins w:id="159" w:author="Thierry Bellevue" w:date="2016-10-24T21:46:00Z">
        <w:r w:rsidRPr="009E53E8">
          <w:rPr>
            <w:szCs w:val="18"/>
          </w:rPr>
          <w:t>**********************************************************</w:t>
        </w:r>
      </w:ins>
    </w:p>
    <w:p w14:paraId="432342ED" w14:textId="77777777" w:rsidR="006D02E5" w:rsidRPr="009E53E8" w:rsidRDefault="009E53E8" w:rsidP="009E53E8">
      <w:pPr>
        <w:pStyle w:val="Prolog"/>
        <w:contextualSpacing/>
        <w:rPr>
          <w:ins w:id="160" w:author="Thierry Bellevue" w:date="2016-10-24T21:46:00Z"/>
          <w:szCs w:val="18"/>
        </w:rPr>
      </w:pPr>
      <w:ins w:id="161" w:author="Thierry Bellevue" w:date="2016-10-24T21:46:00Z">
        <w:r w:rsidRPr="009E53E8">
          <w:rPr>
            <w:szCs w:val="18"/>
          </w:rPr>
          <w:t>Voulez-vous déposer une carte? Exemple: deposer_carte(2, trefle) ou piger_une_carte?</w:t>
        </w:r>
      </w:ins>
    </w:p>
    <w:p w14:paraId="3ACB6247" w14:textId="77777777" w:rsidR="009E53E8" w:rsidRDefault="009E53E8" w:rsidP="009E53E8">
      <w:pPr>
        <w:rPr>
          <w:ins w:id="162" w:author="Thierry Bellevue" w:date="2016-10-24T21:46:00Z"/>
        </w:rPr>
      </w:pPr>
    </w:p>
    <w:p w14:paraId="27861204" w14:textId="77777777" w:rsidR="009E53E8" w:rsidRDefault="009E53E8" w:rsidP="009E53E8">
      <w:pPr>
        <w:rPr>
          <w:ins w:id="163" w:author="Thierry Bellevue" w:date="2016-10-24T21:46:00Z"/>
        </w:rPr>
      </w:pPr>
      <w:ins w:id="164" w:author="Thierry Bellevue" w:date="2016-10-24T21:46:00Z">
        <w:r>
          <w:t>Il est maintenant possible de jouer le 4 de trèfle.</w:t>
        </w:r>
      </w:ins>
    </w:p>
    <w:p w14:paraId="5D6DDD39" w14:textId="77777777" w:rsidR="009E53E8" w:rsidRPr="009E53E8" w:rsidRDefault="009E53E8" w:rsidP="009E53E8">
      <w:pPr>
        <w:pStyle w:val="Prolog"/>
        <w:rPr>
          <w:ins w:id="165" w:author="Thierry Bellevue" w:date="2016-10-24T21:46:00Z"/>
          <w:szCs w:val="18"/>
        </w:rPr>
      </w:pPr>
      <w:ins w:id="166" w:author="Thierry Bellevue" w:date="2016-10-24T21:46:00Z">
        <w:r w:rsidRPr="009E53E8">
          <w:rPr>
            <w:szCs w:val="18"/>
          </w:rPr>
          <w:t>?- deposer_carte(4, trefle).</w:t>
        </w:r>
      </w:ins>
    </w:p>
    <w:p w14:paraId="5ACCAF45" w14:textId="77777777" w:rsidR="009E53E8" w:rsidRPr="009E53E8" w:rsidRDefault="009E53E8" w:rsidP="009E53E8">
      <w:pPr>
        <w:pStyle w:val="Prolog"/>
        <w:rPr>
          <w:ins w:id="167" w:author="Thierry Bellevue" w:date="2016-10-24T21:46:00Z"/>
          <w:szCs w:val="18"/>
        </w:rPr>
      </w:pPr>
      <w:ins w:id="168" w:author="Thierry Bellevue" w:date="2016-10-24T21:46:00Z">
        <w:r w:rsidRPr="009E53E8">
          <w:rPr>
            <w:szCs w:val="18"/>
          </w:rPr>
          <w:t>Vous avez maintenant 7 carte(s) en main.</w:t>
        </w:r>
      </w:ins>
    </w:p>
    <w:p w14:paraId="796CC28E" w14:textId="77777777" w:rsidR="009E53E8" w:rsidRPr="009E53E8" w:rsidRDefault="009E53E8" w:rsidP="009E53E8">
      <w:pPr>
        <w:pStyle w:val="Prolog"/>
        <w:rPr>
          <w:ins w:id="169" w:author="Thierry Bellevue" w:date="2016-10-24T21:46:00Z"/>
          <w:szCs w:val="18"/>
        </w:rPr>
      </w:pPr>
      <w:ins w:id="170" w:author="Thierry Bellevue" w:date="2016-10-24T21:46:00Z">
        <w:r w:rsidRPr="009E53E8">
          <w:rPr>
            <w:szCs w:val="18"/>
          </w:rPr>
          <w:t>La nouvelle carte sur table est:</w:t>
        </w:r>
      </w:ins>
    </w:p>
    <w:p w14:paraId="5C70AF48" w14:textId="77777777" w:rsidR="009E53E8" w:rsidRPr="009E53E8" w:rsidRDefault="009E53E8" w:rsidP="009E53E8">
      <w:pPr>
        <w:pStyle w:val="Prolog"/>
        <w:rPr>
          <w:ins w:id="171" w:author="Thierry Bellevue" w:date="2016-10-24T21:46:00Z"/>
          <w:szCs w:val="18"/>
        </w:rPr>
      </w:pPr>
      <w:ins w:id="172" w:author="Thierry Bellevue" w:date="2016-10-24T21:46:00Z">
        <w:r w:rsidRPr="009E53E8">
          <w:rPr>
            <w:szCs w:val="18"/>
          </w:rPr>
          <w:t>4 de trefle</w:t>
        </w:r>
      </w:ins>
    </w:p>
    <w:p w14:paraId="6A0133FF" w14:textId="77777777" w:rsidR="009E53E8" w:rsidRPr="009E53E8" w:rsidRDefault="009E53E8" w:rsidP="009E53E8">
      <w:pPr>
        <w:pStyle w:val="Prolog"/>
        <w:rPr>
          <w:ins w:id="173" w:author="Thierry Bellevue" w:date="2016-10-24T21:46:00Z"/>
          <w:szCs w:val="18"/>
        </w:rPr>
      </w:pPr>
      <w:ins w:id="174" w:author="Thierry Bellevue" w:date="2016-10-24T21:46:00Z">
        <w:r w:rsidRPr="009E53E8">
          <w:rPr>
            <w:szCs w:val="18"/>
          </w:rPr>
          <w:t>L'adversaire dépose une carte.</w:t>
        </w:r>
      </w:ins>
    </w:p>
    <w:p w14:paraId="4B34AB7B" w14:textId="77777777" w:rsidR="009E53E8" w:rsidRPr="009E53E8" w:rsidRDefault="009E53E8" w:rsidP="009E53E8">
      <w:pPr>
        <w:pStyle w:val="Prolog"/>
        <w:rPr>
          <w:ins w:id="175" w:author="Thierry Bellevue" w:date="2016-10-24T21:46:00Z"/>
          <w:szCs w:val="18"/>
        </w:rPr>
      </w:pPr>
      <w:ins w:id="176" w:author="Thierry Bellevue" w:date="2016-10-24T21:46:00Z">
        <w:r w:rsidRPr="009E53E8">
          <w:rPr>
            <w:szCs w:val="18"/>
          </w:rPr>
          <w:t>Il a maintenant 7 carte(s) en main.</w:t>
        </w:r>
      </w:ins>
    </w:p>
    <w:p w14:paraId="3EA37276" w14:textId="77777777" w:rsidR="009E53E8" w:rsidRPr="009E53E8" w:rsidRDefault="009E53E8" w:rsidP="009E53E8">
      <w:pPr>
        <w:pStyle w:val="Prolog"/>
        <w:rPr>
          <w:ins w:id="177" w:author="Thierry Bellevue" w:date="2016-10-24T21:46:00Z"/>
          <w:szCs w:val="18"/>
        </w:rPr>
      </w:pPr>
      <w:ins w:id="178" w:author="Thierry Bellevue" w:date="2016-10-24T21:46:00Z">
        <w:r w:rsidRPr="009E53E8">
          <w:rPr>
            <w:szCs w:val="18"/>
          </w:rPr>
          <w:t>La nouvelle carte sur table est:</w:t>
        </w:r>
      </w:ins>
    </w:p>
    <w:p w14:paraId="1F6AFE79" w14:textId="77777777" w:rsidR="009E53E8" w:rsidRPr="009E53E8" w:rsidRDefault="009E53E8" w:rsidP="009E53E8">
      <w:pPr>
        <w:pStyle w:val="Prolog"/>
        <w:rPr>
          <w:ins w:id="179" w:author="Thierry Bellevue" w:date="2016-10-24T21:46:00Z"/>
          <w:szCs w:val="18"/>
        </w:rPr>
      </w:pPr>
      <w:ins w:id="180" w:author="Thierry Bellevue" w:date="2016-10-24T21:46:00Z">
        <w:r w:rsidRPr="009E53E8">
          <w:rPr>
            <w:szCs w:val="18"/>
          </w:rPr>
          <w:t>3 de trefle</w:t>
        </w:r>
      </w:ins>
    </w:p>
    <w:p w14:paraId="66B1271F" w14:textId="77777777" w:rsidR="009E53E8" w:rsidRPr="009E53E8" w:rsidRDefault="009E53E8" w:rsidP="009E53E8">
      <w:pPr>
        <w:pStyle w:val="Prolog"/>
        <w:rPr>
          <w:ins w:id="181" w:author="Thierry Bellevue" w:date="2016-10-24T21:46:00Z"/>
          <w:szCs w:val="18"/>
        </w:rPr>
      </w:pPr>
      <w:ins w:id="182" w:author="Thierry Bellevue" w:date="2016-10-24T21:46:00Z">
        <w:r w:rsidRPr="009E53E8">
          <w:rPr>
            <w:szCs w:val="18"/>
          </w:rPr>
          <w:t>Votre main : 5 de pique, 8 de pique, dame de trefle, 2 de coeur, 8 de trefle, 3 de pique, 5 de trefle,</w:t>
        </w:r>
      </w:ins>
    </w:p>
    <w:p w14:paraId="3536AED2" w14:textId="77777777" w:rsidR="009E53E8" w:rsidRDefault="009E53E8" w:rsidP="009E53E8">
      <w:pPr>
        <w:pStyle w:val="Prolog"/>
        <w:rPr>
          <w:ins w:id="183" w:author="Thierry Bellevue" w:date="2016-10-24T21:46:00Z"/>
        </w:rPr>
      </w:pPr>
    </w:p>
    <w:p w14:paraId="0DDD90F9" w14:textId="77777777" w:rsidR="009E53E8" w:rsidRDefault="009E53E8" w:rsidP="009E53E8">
      <w:pPr>
        <w:rPr>
          <w:ins w:id="184" w:author="Thierry Bellevue" w:date="2016-10-24T21:46:00Z"/>
        </w:rPr>
      </w:pPr>
      <w:ins w:id="185" w:author="Thierry Bellevue" w:date="2016-10-24T21:46:00Z">
        <w:r>
          <w:t>Il est maintenant possible de jouer le 2 de cœur.</w:t>
        </w:r>
      </w:ins>
    </w:p>
    <w:p w14:paraId="080F5C67" w14:textId="77777777" w:rsidR="009E53E8" w:rsidRDefault="009E53E8" w:rsidP="009E53E8">
      <w:pPr>
        <w:pStyle w:val="Prolog"/>
        <w:rPr>
          <w:ins w:id="186" w:author="Thierry Bellevue" w:date="2016-10-24T21:46:00Z"/>
        </w:rPr>
      </w:pPr>
      <w:ins w:id="187" w:author="Thierry Bellevue" w:date="2016-10-24T21:46:00Z">
        <w:r>
          <w:t>?- deposer_carte(2, coeur).</w:t>
        </w:r>
      </w:ins>
    </w:p>
    <w:p w14:paraId="50589AE2" w14:textId="77777777" w:rsidR="009E53E8" w:rsidRDefault="009E53E8" w:rsidP="009E53E8">
      <w:pPr>
        <w:pStyle w:val="Prolog"/>
        <w:rPr>
          <w:ins w:id="188" w:author="Thierry Bellevue" w:date="2016-10-24T21:46:00Z"/>
        </w:rPr>
      </w:pPr>
      <w:ins w:id="189" w:author="Thierry Bellevue" w:date="2016-10-24T21:46:00Z">
        <w:r>
          <w:t>Vous avez maintenant 6 carte(s) en main.</w:t>
        </w:r>
      </w:ins>
    </w:p>
    <w:p w14:paraId="723AA42B" w14:textId="77777777" w:rsidR="009E53E8" w:rsidRDefault="009E53E8" w:rsidP="009E53E8">
      <w:pPr>
        <w:pStyle w:val="Prolog"/>
        <w:rPr>
          <w:ins w:id="190" w:author="Thierry Bellevue" w:date="2016-10-24T21:46:00Z"/>
        </w:rPr>
      </w:pPr>
      <w:ins w:id="191" w:author="Thierry Bellevue" w:date="2016-10-24T21:46:00Z">
        <w:r>
          <w:t>La nouvelle carte sur table est:</w:t>
        </w:r>
      </w:ins>
    </w:p>
    <w:p w14:paraId="4EB8FE2E" w14:textId="77777777" w:rsidR="009E53E8" w:rsidRDefault="009E53E8" w:rsidP="009E53E8">
      <w:pPr>
        <w:pStyle w:val="Prolog"/>
        <w:rPr>
          <w:ins w:id="192" w:author="Thierry Bellevue" w:date="2016-10-24T21:46:00Z"/>
        </w:rPr>
      </w:pPr>
      <w:ins w:id="193" w:author="Thierry Bellevue" w:date="2016-10-24T21:46:00Z">
        <w:r>
          <w:t>2 de coeur</w:t>
        </w:r>
      </w:ins>
    </w:p>
    <w:p w14:paraId="29FC0E98" w14:textId="77777777" w:rsidR="009E53E8" w:rsidRDefault="009E53E8" w:rsidP="009E53E8">
      <w:pPr>
        <w:pStyle w:val="Prolog"/>
        <w:rPr>
          <w:ins w:id="194" w:author="Thierry Bellevue" w:date="2016-10-24T21:46:00Z"/>
        </w:rPr>
      </w:pPr>
      <w:ins w:id="195" w:author="Thierry Bellevue" w:date="2016-10-24T21:46:00Z">
        <w:r>
          <w:t>L'adversaire dépose une carte.</w:t>
        </w:r>
      </w:ins>
    </w:p>
    <w:p w14:paraId="45C89591" w14:textId="77777777" w:rsidR="009E53E8" w:rsidRDefault="009E53E8" w:rsidP="009E53E8">
      <w:pPr>
        <w:pStyle w:val="Prolog"/>
        <w:rPr>
          <w:ins w:id="196" w:author="Thierry Bellevue" w:date="2016-10-24T21:46:00Z"/>
        </w:rPr>
      </w:pPr>
      <w:ins w:id="197" w:author="Thierry Bellevue" w:date="2016-10-24T21:46:00Z">
        <w:r>
          <w:t>Il a maintenant 6 carte(s) en main.</w:t>
        </w:r>
      </w:ins>
    </w:p>
    <w:p w14:paraId="3B1EA5EE" w14:textId="77777777" w:rsidR="009E53E8" w:rsidRDefault="009E53E8" w:rsidP="009E53E8">
      <w:pPr>
        <w:pStyle w:val="Prolog"/>
        <w:rPr>
          <w:ins w:id="198" w:author="Thierry Bellevue" w:date="2016-10-24T21:46:00Z"/>
        </w:rPr>
      </w:pPr>
      <w:ins w:id="199" w:author="Thierry Bellevue" w:date="2016-10-24T21:46:00Z">
        <w:r>
          <w:t>La nouvelle carte sur table est:</w:t>
        </w:r>
      </w:ins>
    </w:p>
    <w:p w14:paraId="21D07587" w14:textId="77777777" w:rsidR="009E53E8" w:rsidRDefault="009E53E8" w:rsidP="009E53E8">
      <w:pPr>
        <w:pStyle w:val="Prolog"/>
        <w:rPr>
          <w:ins w:id="200" w:author="Thierry Bellevue" w:date="2016-10-24T21:46:00Z"/>
        </w:rPr>
      </w:pPr>
      <w:ins w:id="201" w:author="Thierry Bellevue" w:date="2016-10-24T21:46:00Z">
        <w:r>
          <w:t>2 de carreau</w:t>
        </w:r>
      </w:ins>
    </w:p>
    <w:p w14:paraId="55397C41" w14:textId="77777777" w:rsidR="009E53E8" w:rsidRDefault="009E53E8" w:rsidP="009E53E8">
      <w:pPr>
        <w:pStyle w:val="Prolog"/>
        <w:rPr>
          <w:ins w:id="202" w:author="Thierry Bellevue" w:date="2016-10-24T21:46:00Z"/>
        </w:rPr>
      </w:pPr>
      <w:ins w:id="203" w:author="Thierry Bellevue" w:date="2016-10-24T21:46:00Z">
        <w:r>
          <w:t>Votre main : 5 de pique, 8 de pique, dame de trefle, 8 de trefle, 3 de pique, 5 de trefle</w:t>
        </w:r>
      </w:ins>
    </w:p>
    <w:p w14:paraId="1960BD01" w14:textId="77777777" w:rsidR="009E53E8" w:rsidRDefault="009E53E8" w:rsidP="009E53E8">
      <w:pPr>
        <w:pStyle w:val="Prolog"/>
        <w:rPr>
          <w:ins w:id="204" w:author="Thierry Bellevue" w:date="2016-10-24T21:46:00Z"/>
        </w:rPr>
      </w:pPr>
    </w:p>
    <w:p w14:paraId="2F3F9EB7" w14:textId="77777777" w:rsidR="009E53E8" w:rsidRDefault="009E53E8" w:rsidP="009E53E8">
      <w:pPr>
        <w:rPr>
          <w:ins w:id="205" w:author="Thierry Bellevue" w:date="2016-10-24T21:46:00Z"/>
        </w:rPr>
      </w:pPr>
      <w:ins w:id="206" w:author="Thierry Bellevue" w:date="2016-10-24T21:46:00Z">
        <w:r>
          <w:t>Il est maintenant possible de deposer le 3 de pique.</w:t>
        </w:r>
      </w:ins>
    </w:p>
    <w:p w14:paraId="36B893AB" w14:textId="77777777" w:rsidR="009E53E8" w:rsidRDefault="009E53E8" w:rsidP="009E53E8">
      <w:pPr>
        <w:rPr>
          <w:ins w:id="207" w:author="Thierry Bellevue" w:date="2016-10-24T21:46:00Z"/>
        </w:rPr>
      </w:pPr>
    </w:p>
    <w:p w14:paraId="6205E202" w14:textId="77777777" w:rsidR="009E53E8" w:rsidRDefault="009E53E8" w:rsidP="009E53E8">
      <w:pPr>
        <w:pStyle w:val="Prolog"/>
        <w:rPr>
          <w:ins w:id="208" w:author="Thierry Bellevue" w:date="2016-10-24T21:46:00Z"/>
        </w:rPr>
      </w:pPr>
      <w:ins w:id="209" w:author="Thierry Bellevue" w:date="2016-10-24T21:46:00Z">
        <w:r>
          <w:t>?- deposer_carte(3, pique).</w:t>
        </w:r>
      </w:ins>
    </w:p>
    <w:p w14:paraId="16BC4D3B" w14:textId="77777777" w:rsidR="009E53E8" w:rsidRDefault="009E53E8" w:rsidP="009E53E8">
      <w:pPr>
        <w:pStyle w:val="Prolog"/>
        <w:rPr>
          <w:ins w:id="210" w:author="Thierry Bellevue" w:date="2016-10-24T21:46:00Z"/>
        </w:rPr>
      </w:pPr>
      <w:ins w:id="211" w:author="Thierry Bellevue" w:date="2016-10-24T21:46:00Z">
        <w:r>
          <w:t>Vous avez maintenant 5 carte(s) en main.</w:t>
        </w:r>
      </w:ins>
    </w:p>
    <w:p w14:paraId="50EB967E" w14:textId="77777777" w:rsidR="009E53E8" w:rsidRDefault="009E53E8" w:rsidP="009E53E8">
      <w:pPr>
        <w:pStyle w:val="Prolog"/>
        <w:rPr>
          <w:ins w:id="212" w:author="Thierry Bellevue" w:date="2016-10-24T21:46:00Z"/>
        </w:rPr>
      </w:pPr>
      <w:ins w:id="213" w:author="Thierry Bellevue" w:date="2016-10-24T21:46:00Z">
        <w:r>
          <w:t>La nouvelle carte sur table est:</w:t>
        </w:r>
      </w:ins>
    </w:p>
    <w:p w14:paraId="78F9333E" w14:textId="77777777" w:rsidR="009E53E8" w:rsidRDefault="009E53E8" w:rsidP="009E53E8">
      <w:pPr>
        <w:pStyle w:val="Prolog"/>
        <w:rPr>
          <w:ins w:id="214" w:author="Thierry Bellevue" w:date="2016-10-24T21:46:00Z"/>
        </w:rPr>
      </w:pPr>
      <w:ins w:id="215" w:author="Thierry Bellevue" w:date="2016-10-24T21:46:00Z">
        <w:r>
          <w:t>3 de pique</w:t>
        </w:r>
      </w:ins>
    </w:p>
    <w:p w14:paraId="0B2FB8B4" w14:textId="77777777" w:rsidR="009E53E8" w:rsidRDefault="009E53E8" w:rsidP="009E53E8">
      <w:pPr>
        <w:pStyle w:val="Prolog"/>
        <w:rPr>
          <w:ins w:id="216" w:author="Thierry Bellevue" w:date="2016-10-24T21:46:00Z"/>
        </w:rPr>
      </w:pPr>
      <w:ins w:id="217" w:author="Thierry Bellevue" w:date="2016-10-24T21:46:00Z">
        <w:r>
          <w:t>L'adversaire dépose une carte.</w:t>
        </w:r>
      </w:ins>
    </w:p>
    <w:p w14:paraId="40CD8983" w14:textId="77777777" w:rsidR="009E53E8" w:rsidRDefault="009E53E8" w:rsidP="009E53E8">
      <w:pPr>
        <w:pStyle w:val="Prolog"/>
        <w:rPr>
          <w:ins w:id="218" w:author="Thierry Bellevue" w:date="2016-10-24T21:46:00Z"/>
        </w:rPr>
      </w:pPr>
      <w:ins w:id="219" w:author="Thierry Bellevue" w:date="2016-10-24T21:46:00Z">
        <w:r>
          <w:t>Il a maintenant 5 carte(s) en main.</w:t>
        </w:r>
      </w:ins>
    </w:p>
    <w:p w14:paraId="2821424E" w14:textId="77777777" w:rsidR="009E53E8" w:rsidRDefault="009E53E8" w:rsidP="009E53E8">
      <w:pPr>
        <w:pStyle w:val="Prolog"/>
        <w:rPr>
          <w:ins w:id="220" w:author="Thierry Bellevue" w:date="2016-10-24T21:46:00Z"/>
        </w:rPr>
      </w:pPr>
      <w:ins w:id="221" w:author="Thierry Bellevue" w:date="2016-10-24T21:46:00Z">
        <w:r>
          <w:t>La nouvelle carte sur table est:</w:t>
        </w:r>
      </w:ins>
    </w:p>
    <w:p w14:paraId="1EF96A67" w14:textId="77777777" w:rsidR="009E53E8" w:rsidRDefault="009E53E8" w:rsidP="009E53E8">
      <w:pPr>
        <w:pStyle w:val="Prolog"/>
        <w:rPr>
          <w:ins w:id="222" w:author="Thierry Bellevue" w:date="2016-10-24T21:46:00Z"/>
        </w:rPr>
      </w:pPr>
      <w:ins w:id="223" w:author="Thierry Bellevue" w:date="2016-10-24T21:46:00Z">
        <w:r>
          <w:t>2 de pique</w:t>
        </w:r>
      </w:ins>
    </w:p>
    <w:p w14:paraId="6173B082" w14:textId="77777777" w:rsidR="009E53E8" w:rsidRDefault="009E53E8" w:rsidP="009E53E8">
      <w:pPr>
        <w:pStyle w:val="Prolog"/>
        <w:rPr>
          <w:ins w:id="224" w:author="Thierry Bellevue" w:date="2016-10-24T21:46:00Z"/>
        </w:rPr>
      </w:pPr>
      <w:ins w:id="225" w:author="Thierry Bellevue" w:date="2016-10-24T21:46:00Z">
        <w:r>
          <w:t>Votre main : 5 de pique, 8 de pique, dame de trefle, 8 de trefle, 5 de trefle</w:t>
        </w:r>
      </w:ins>
    </w:p>
    <w:p w14:paraId="2E4742D2" w14:textId="77777777" w:rsidR="009E53E8" w:rsidRDefault="009E53E8" w:rsidP="009E53E8">
      <w:pPr>
        <w:pStyle w:val="Prolog"/>
        <w:rPr>
          <w:ins w:id="226" w:author="Thierry Bellevue" w:date="2016-10-24T21:46:00Z"/>
        </w:rPr>
      </w:pPr>
    </w:p>
    <w:p w14:paraId="7EDB32B9" w14:textId="77777777" w:rsidR="009E53E8" w:rsidRDefault="009E53E8" w:rsidP="009E53E8">
      <w:pPr>
        <w:rPr>
          <w:ins w:id="227" w:author="Thierry Bellevue" w:date="2016-10-24T21:46:00Z"/>
        </w:rPr>
      </w:pPr>
      <w:ins w:id="228" w:author="Thierry Bellevue" w:date="2016-10-24T21:46:00Z">
        <w:r>
          <w:t>Il faut malheureusement piger une carte puisqe nous ne pouvons jouer.</w:t>
        </w:r>
      </w:ins>
    </w:p>
    <w:p w14:paraId="3A35EB81" w14:textId="77777777" w:rsidR="009E53E8" w:rsidRDefault="009E53E8" w:rsidP="009E53E8">
      <w:pPr>
        <w:pStyle w:val="Prolog"/>
        <w:rPr>
          <w:ins w:id="229" w:author="Thierry Bellevue" w:date="2016-10-24T21:46:00Z"/>
        </w:rPr>
      </w:pPr>
      <w:ins w:id="230" w:author="Thierry Bellevue" w:date="2016-10-24T21:46:00Z">
        <w:r>
          <w:t>?- piger_une_carte.</w:t>
        </w:r>
      </w:ins>
    </w:p>
    <w:p w14:paraId="419876ED" w14:textId="77777777" w:rsidR="009E53E8" w:rsidRDefault="009E53E8" w:rsidP="009E53E8">
      <w:pPr>
        <w:pStyle w:val="Prolog"/>
        <w:rPr>
          <w:ins w:id="231" w:author="Thierry Bellevue" w:date="2016-10-24T21:46:00Z"/>
        </w:rPr>
      </w:pPr>
      <w:ins w:id="232" w:author="Thierry Bellevue" w:date="2016-10-24T21:46:00Z">
        <w:r>
          <w:t>Il reste 36 carte(s) à piger.</w:t>
        </w:r>
      </w:ins>
    </w:p>
    <w:p w14:paraId="11172B61" w14:textId="77777777" w:rsidR="009E53E8" w:rsidRDefault="009E53E8" w:rsidP="009E53E8">
      <w:pPr>
        <w:pStyle w:val="Prolog"/>
        <w:rPr>
          <w:ins w:id="233" w:author="Thierry Bellevue" w:date="2016-10-24T21:46:00Z"/>
        </w:rPr>
      </w:pPr>
      <w:ins w:id="234" w:author="Thierry Bellevue" w:date="2016-10-24T21:46:00Z">
        <w:r>
          <w:t>Vous avez pigé une carte.</w:t>
        </w:r>
      </w:ins>
    </w:p>
    <w:p w14:paraId="40E7F471" w14:textId="77777777" w:rsidR="009E53E8" w:rsidRDefault="009E53E8" w:rsidP="009E53E8">
      <w:pPr>
        <w:pStyle w:val="Prolog"/>
        <w:rPr>
          <w:ins w:id="235" w:author="Thierry Bellevue" w:date="2016-10-24T21:46:00Z"/>
        </w:rPr>
      </w:pPr>
      <w:ins w:id="236" w:author="Thierry Bellevue" w:date="2016-10-24T21:46:00Z">
        <w:r>
          <w:t>Vous avez maintenant 6 carte(s) en main.</w:t>
        </w:r>
      </w:ins>
    </w:p>
    <w:p w14:paraId="1D99627A" w14:textId="77777777" w:rsidR="009E53E8" w:rsidRDefault="009E53E8" w:rsidP="009E53E8">
      <w:pPr>
        <w:pStyle w:val="Prolog"/>
        <w:rPr>
          <w:ins w:id="237" w:author="Thierry Bellevue" w:date="2016-10-24T21:46:00Z"/>
        </w:rPr>
      </w:pPr>
      <w:ins w:id="238" w:author="Thierry Bellevue" w:date="2016-10-24T21:46:00Z">
        <w:r>
          <w:t xml:space="preserve">Votre main : 9 de pique, 5 de pique, 8 de pique, dame de trefle, 8 de trefle, 5 de trefle, </w:t>
        </w:r>
      </w:ins>
    </w:p>
    <w:p w14:paraId="2063AA7A" w14:textId="77777777" w:rsidR="009E53E8" w:rsidRDefault="009E53E8" w:rsidP="009E53E8">
      <w:pPr>
        <w:pStyle w:val="Prolog"/>
        <w:rPr>
          <w:ins w:id="239" w:author="Thierry Bellevue" w:date="2016-10-24T21:46:00Z"/>
        </w:rPr>
      </w:pPr>
      <w:ins w:id="240" w:author="Thierry Bellevue" w:date="2016-10-24T21:46:00Z">
        <w:r>
          <w:t>Sur la table : 2 de pique</w:t>
        </w:r>
      </w:ins>
    </w:p>
    <w:p w14:paraId="2A8FE117" w14:textId="77777777" w:rsidR="009E53E8" w:rsidRDefault="009E53E8" w:rsidP="009E53E8">
      <w:pPr>
        <w:pStyle w:val="Prolog"/>
        <w:rPr>
          <w:ins w:id="241" w:author="Thierry Bellevue" w:date="2016-10-24T21:46:00Z"/>
        </w:rPr>
      </w:pPr>
      <w:ins w:id="242" w:author="Thierry Bellevue" w:date="2016-10-24T21:46:00Z">
        <w:r>
          <w:t>L'adversaire dépose une carte.</w:t>
        </w:r>
      </w:ins>
    </w:p>
    <w:p w14:paraId="6CBAEFDE" w14:textId="77777777" w:rsidR="009E53E8" w:rsidRDefault="009E53E8" w:rsidP="009E53E8">
      <w:pPr>
        <w:pStyle w:val="Prolog"/>
        <w:rPr>
          <w:ins w:id="243" w:author="Thierry Bellevue" w:date="2016-10-24T21:46:00Z"/>
        </w:rPr>
      </w:pPr>
      <w:ins w:id="244" w:author="Thierry Bellevue" w:date="2016-10-24T21:46:00Z">
        <w:r>
          <w:t>Il a maintenant 4 carte(s) en main.</w:t>
        </w:r>
      </w:ins>
    </w:p>
    <w:p w14:paraId="5A91008C" w14:textId="77777777" w:rsidR="009E53E8" w:rsidRDefault="009E53E8" w:rsidP="009E53E8">
      <w:pPr>
        <w:pStyle w:val="Prolog"/>
        <w:rPr>
          <w:ins w:id="245" w:author="Thierry Bellevue" w:date="2016-10-24T21:46:00Z"/>
        </w:rPr>
      </w:pPr>
      <w:ins w:id="246" w:author="Thierry Bellevue" w:date="2016-10-24T21:46:00Z">
        <w:r>
          <w:t>La nouvelle carte sur table est:</w:t>
        </w:r>
      </w:ins>
    </w:p>
    <w:p w14:paraId="07CEE017" w14:textId="77777777" w:rsidR="009E53E8" w:rsidRDefault="009E53E8" w:rsidP="009E53E8">
      <w:pPr>
        <w:pStyle w:val="Prolog"/>
        <w:rPr>
          <w:ins w:id="247" w:author="Thierry Bellevue" w:date="2016-10-24T21:46:00Z"/>
        </w:rPr>
      </w:pPr>
      <w:ins w:id="248" w:author="Thierry Bellevue" w:date="2016-10-24T21:46:00Z">
        <w:r>
          <w:t>as de coeur</w:t>
        </w:r>
      </w:ins>
    </w:p>
    <w:p w14:paraId="2677950B" w14:textId="77777777" w:rsidR="009E53E8" w:rsidRDefault="009E53E8" w:rsidP="009E53E8">
      <w:pPr>
        <w:pStyle w:val="Prolog"/>
        <w:rPr>
          <w:ins w:id="249" w:author="Thierry Bellevue" w:date="2016-10-24T21:46:00Z"/>
        </w:rPr>
      </w:pPr>
      <w:ins w:id="250" w:author="Thierry Bellevue" w:date="2016-10-24T21:46:00Z">
        <w:r>
          <w:t>Votre main : 9 de pique, 5 de pique, 8 de pique, dame de trefle, 8 de trefle, 5 de trefle</w:t>
        </w:r>
      </w:ins>
    </w:p>
    <w:p w14:paraId="549D93CC" w14:textId="77777777" w:rsidR="009E53E8" w:rsidRDefault="009E53E8" w:rsidP="009E53E8">
      <w:pPr>
        <w:pStyle w:val="Prolog"/>
        <w:rPr>
          <w:ins w:id="251" w:author="Thierry Bellevue" w:date="2016-10-24T21:46:00Z"/>
        </w:rPr>
      </w:pPr>
    </w:p>
    <w:p w14:paraId="3C3BD9EB" w14:textId="77777777" w:rsidR="00F40F14" w:rsidRPr="004250AE" w:rsidRDefault="009E53E8" w:rsidP="005F1D18">
      <w:pPr>
        <w:rPr>
          <w:ins w:id="252" w:author="Thierry Bellevue" w:date="2016-10-24T21:46:00Z"/>
        </w:rPr>
      </w:pPr>
      <w:ins w:id="253" w:author="Thierry Bellevue" w:date="2016-10-24T21:46:00Z">
        <w:r>
          <w:t xml:space="preserve">Et ainsi de suite… </w:t>
        </w:r>
      </w:ins>
    </w:p>
    <w:p w14:paraId="71716163" w14:textId="77777777" w:rsidR="00F40F14" w:rsidRPr="004250AE" w:rsidRDefault="00F40F14" w:rsidP="00F40F14">
      <w:pPr>
        <w:rPr>
          <w:del w:id="254" w:author="Thierry Bellevue" w:date="2016-10-24T21:46:00Z"/>
        </w:rPr>
      </w:pPr>
    </w:p>
    <w:p w14:paraId="25B1FD84" w14:textId="77777777" w:rsidR="00F40F14" w:rsidRPr="004250AE" w:rsidRDefault="00F40F14">
      <w:pPr>
        <w:rPr>
          <w:del w:id="255" w:author="Thierry Bellevue" w:date="2016-10-24T21:46:00Z"/>
        </w:rPr>
      </w:pPr>
      <w:del w:id="256" w:author="Thierry Bellevue" w:date="2016-10-24T21:46:00Z">
        <w:r w:rsidRPr="004250AE">
          <w:br w:type="page"/>
        </w:r>
      </w:del>
    </w:p>
    <w:p w14:paraId="38576FD2" w14:textId="77777777" w:rsidR="00F40F14" w:rsidRPr="004250AE" w:rsidRDefault="00F40F14" w:rsidP="00F40F14">
      <w:pPr>
        <w:pStyle w:val="Titre1"/>
      </w:pPr>
      <w:bookmarkStart w:id="257" w:name="_Toc464598015"/>
      <w:bookmarkStart w:id="258" w:name="_Toc465108910"/>
      <w:r w:rsidRPr="004250AE">
        <w:t>Discu</w:t>
      </w:r>
      <w:r w:rsidR="00376330">
        <w:t>ss</w:t>
      </w:r>
      <w:r w:rsidRPr="004250AE">
        <w:t>ion quant aux résultats</w:t>
      </w:r>
      <w:bookmarkEnd w:id="257"/>
      <w:bookmarkEnd w:id="258"/>
    </w:p>
    <w:p w14:paraId="0D698DFB" w14:textId="77777777" w:rsidR="00F40F14" w:rsidRPr="004250AE" w:rsidRDefault="00F40F14" w:rsidP="00F40F14"/>
    <w:p w14:paraId="5F23D9EC" w14:textId="77777777" w:rsidR="005F1D18" w:rsidRDefault="00F17D4D" w:rsidP="005F1D18">
      <w:pPr>
        <w:rPr>
          <w:ins w:id="259" w:author="Thierry Bellevue" w:date="2016-10-24T21:46:00Z"/>
        </w:rPr>
      </w:pPr>
      <w:ins w:id="260" w:author="Thierry Bellevue" w:date="2016-10-24T21:46:00Z">
        <w:r>
          <w:t xml:space="preserve">Le jeu se joue quand même bien et il faut porter attention à la carte sur la table versus les cartes en notre possession. </w:t>
        </w:r>
        <w:r w:rsidR="005F1D18">
          <w:t>On réalise malheureusement qu’avec seulement 36 cartes à jouer</w:t>
        </w:r>
        <w:r>
          <w:t xml:space="preserve"> à la suite de la distribution des cartes qu’</w:t>
        </w:r>
        <w:r w:rsidR="005F1D18">
          <w:t>il est diff</w:t>
        </w:r>
        <w:r>
          <w:t>icile de se débarrasser de toutes ses cartes surtout s’il faut piger souvent.</w:t>
        </w:r>
        <w:r w:rsidR="005F1D18">
          <w:t xml:space="preserve"> C’est pour cela que nous avons effectué quelques changements au niveau des règles pour faciliter le jeu et les chances de vider son paquet.</w:t>
        </w:r>
        <w:r>
          <w:t xml:space="preserve"> </w:t>
        </w:r>
        <w:r w:rsidRPr="00F17D4D">
          <w:rPr>
            <w:u w:val="single"/>
          </w:rPr>
          <w:t>I</w:t>
        </w:r>
        <w:r w:rsidR="005F1D18" w:rsidRPr="00F17D4D">
          <w:rPr>
            <w:u w:val="single"/>
          </w:rPr>
          <w:t>l a fallu changer quelque peu les règles</w:t>
        </w:r>
        <w:r w:rsidR="005F1D18">
          <w:t>. Voici les nouvelles :</w:t>
        </w:r>
      </w:ins>
    </w:p>
    <w:p w14:paraId="7D6C0C7F" w14:textId="77777777" w:rsidR="005F1D18" w:rsidRDefault="005F1D18" w:rsidP="005F1D18">
      <w:pPr>
        <w:rPr>
          <w:ins w:id="261" w:author="Thierry Bellevue" w:date="2016-10-24T21:46:00Z"/>
        </w:rPr>
      </w:pPr>
      <w:ins w:id="262" w:author="Thierry Bellevue" w:date="2016-10-24T21:46:00Z">
        <w:r>
          <w:t xml:space="preserve">Le paquet principal sera maintenant </w:t>
        </w:r>
        <w:r w:rsidRPr="005F1D18">
          <w:rPr>
            <w:b/>
          </w:rPr>
          <w:t>deux paquets de 54 cartes</w:t>
        </w:r>
        <w:r>
          <w:t xml:space="preserve">. </w:t>
        </w:r>
        <w:r>
          <w:br/>
          <w:t>Et il sera maintenant possible d’</w:t>
        </w:r>
        <w:r w:rsidRPr="005F1D18">
          <w:rPr>
            <w:b/>
          </w:rPr>
          <w:t>égaliser</w:t>
        </w:r>
        <w:r>
          <w:t xml:space="preserve"> la valeur présente sur la table.</w:t>
        </w:r>
      </w:ins>
    </w:p>
    <w:p w14:paraId="35285534" w14:textId="77777777" w:rsidR="005F1D18" w:rsidRDefault="005F1D18" w:rsidP="005F1D18">
      <w:pPr>
        <w:rPr>
          <w:ins w:id="263" w:author="Thierry Bellevue" w:date="2016-10-24T21:46:00Z"/>
        </w:rPr>
      </w:pPr>
      <w:ins w:id="264" w:author="Thierry Bellevue" w:date="2016-10-24T21:46:00Z">
        <w:r>
          <w:t>Ceci aura pour effet d’offrir plus de possibilités aux joueurs et permettre à la partie de durer plus longtemps.</w:t>
        </w:r>
      </w:ins>
    </w:p>
    <w:p w14:paraId="67598979" w14:textId="77777777" w:rsidR="005F1D18" w:rsidRDefault="005F1D18" w:rsidP="005F1D18">
      <w:pPr>
        <w:rPr>
          <w:ins w:id="265" w:author="Thierry Bellevue" w:date="2016-10-24T21:46:00Z"/>
        </w:rPr>
      </w:pPr>
      <w:ins w:id="266" w:author="Thierry Bellevue" w:date="2016-10-24T21:46:00Z">
        <w:r>
          <w:t>Comme il a été mentionné précédemment, il a été difficile d’implanter l’</w:t>
        </w:r>
        <w:r w:rsidR="00F17D4D">
          <w:t xml:space="preserve">algorithme </w:t>
        </w:r>
        <w:r>
          <w:t xml:space="preserve">Minimax pour </w:t>
        </w:r>
        <w:r w:rsidR="00A53187">
          <w:t>intégrer une certaine forme d’intelligence artificielle dans le jeu. Intégrer une forme de stratégie entre le choix d’un joker, ou lorsque nous avons en notre possession une suite de valeur (eg. 5, 6, 7, 8, 9).</w:t>
        </w:r>
      </w:ins>
    </w:p>
    <w:p w14:paraId="70FBE223" w14:textId="77777777" w:rsidR="00F17D4D" w:rsidRPr="004250AE" w:rsidRDefault="00F17D4D" w:rsidP="005F1D18">
      <w:pPr>
        <w:rPr>
          <w:ins w:id="267" w:author="Thierry Bellevue" w:date="2016-10-24T21:46:00Z"/>
        </w:rPr>
      </w:pPr>
      <w:ins w:id="268" w:author="Thierry Bellevue" w:date="2016-10-24T21:46:00Z">
        <w:r>
          <w:t xml:space="preserve">L’intelligence artificielle ne se résume alors qu’à déposer la première carte possible de jouer, aucune stratégie ou de réflexion à savoir si une carte par la suite est plus appropriée à jouer versus une autre. </w:t>
        </w:r>
      </w:ins>
    </w:p>
    <w:p w14:paraId="0A1F4A3C" w14:textId="77777777" w:rsidR="00F40F14" w:rsidRPr="004250AE" w:rsidRDefault="00F40F14" w:rsidP="00F40F14">
      <w:pPr>
        <w:rPr>
          <w:ins w:id="269" w:author="Thierry Bellevue" w:date="2016-10-24T21:46:00Z"/>
        </w:rPr>
      </w:pPr>
    </w:p>
    <w:p w14:paraId="25787CA0" w14:textId="77777777" w:rsidR="00F40F14" w:rsidRPr="004250AE" w:rsidRDefault="00F40F14" w:rsidP="00F40F14"/>
    <w:p w14:paraId="1A51C092" w14:textId="77777777" w:rsidR="0073496E" w:rsidRPr="004250AE" w:rsidRDefault="0073496E" w:rsidP="0073496E"/>
    <w:p w14:paraId="4D556E97" w14:textId="77777777" w:rsidR="00F60006" w:rsidRPr="004250AE" w:rsidRDefault="006873B9" w:rsidP="00C07F19">
      <w:pPr>
        <w:pStyle w:val="Titre1"/>
      </w:pPr>
      <w:r w:rsidRPr="004250AE">
        <w:br w:type="page"/>
      </w:r>
      <w:bookmarkStart w:id="270" w:name="_Toc464221390"/>
      <w:bookmarkStart w:id="271" w:name="_Toc464598016"/>
      <w:bookmarkStart w:id="272" w:name="_Toc465108911"/>
      <w:r w:rsidR="00F60006" w:rsidRPr="004250AE">
        <w:t>Conclusion</w:t>
      </w:r>
      <w:bookmarkEnd w:id="270"/>
      <w:bookmarkEnd w:id="271"/>
      <w:bookmarkEnd w:id="272"/>
    </w:p>
    <w:p w14:paraId="6D6F9A77" w14:textId="77777777" w:rsidR="00F17D4D" w:rsidRDefault="00F17D4D" w:rsidP="000D4922">
      <w:pPr>
        <w:pStyle w:val="Corpsdutexte"/>
        <w:rPr>
          <w:ins w:id="273" w:author="Thierry Bellevue" w:date="2016-10-24T21:46:00Z"/>
        </w:rPr>
      </w:pPr>
      <w:ins w:id="274" w:author="Thierry Bellevue" w:date="2016-10-24T21:46:00Z">
        <w:r>
          <w:t xml:space="preserve">En conclusion, la tâche a été plus ardue que prévu. Non seulement il fallait </w:t>
        </w:r>
        <w:r w:rsidR="00772F9F">
          <w:t>penser à un jeu simple, facilement intégrable et dont il fallait calculer, analyser et programmer rapidement tout le c</w:t>
        </w:r>
        <w:r w:rsidR="005D67CA">
          <w:t>ontenu et les fonctionnalités et m</w:t>
        </w:r>
        <w:r w:rsidR="00772F9F">
          <w:t>alheureusement jeu sim</w:t>
        </w:r>
        <w:r w:rsidR="005D67CA">
          <w:t>ple v</w:t>
        </w:r>
        <w:r w:rsidR="00772F9F">
          <w:t xml:space="preserve">eut aussi dire jeu ne permettant pas l’usage de différentes stratégies pour remporter une partie. </w:t>
        </w:r>
      </w:ins>
    </w:p>
    <w:p w14:paraId="6D85A9AF" w14:textId="77777777" w:rsidR="005D67CA" w:rsidRDefault="005D67CA" w:rsidP="000D4922">
      <w:pPr>
        <w:pStyle w:val="Corpsdutexte"/>
        <w:rPr>
          <w:ins w:id="275" w:author="Thierry Bellevue" w:date="2016-10-24T21:46:00Z"/>
        </w:rPr>
      </w:pPr>
      <w:ins w:id="276" w:author="Thierry Bellevue" w:date="2016-10-24T21:46:00Z">
        <w:r>
          <w:t xml:space="preserve">Il a fallu en cours de route réajuster le tir et ajouter des règles pour agrémenter le jeu et le rendre plus intéressant, davantage jouable. </w:t>
        </w:r>
      </w:ins>
    </w:p>
    <w:p w14:paraId="3BCB927D" w14:textId="77777777" w:rsidR="006873B9" w:rsidRPr="004250AE" w:rsidRDefault="005D67CA" w:rsidP="005D67CA">
      <w:pPr>
        <w:pStyle w:val="Corpsdutexte"/>
        <w:ind w:left="708"/>
        <w:rPr>
          <w:ins w:id="277" w:author="Thierry Bellevue" w:date="2016-10-24T21:46:00Z"/>
        </w:rPr>
      </w:pPr>
      <w:ins w:id="278" w:author="Thierry Bellevue" w:date="2016-10-24T21:46:00Z">
        <w:r>
          <w:t xml:space="preserve">Le manque de temps ainsi que le manque d’expérience en prolog a été un frein lors de la conception de ce projet. En somme toute, cela a été une belle expérience d’apprentissage et de mise en œuvre d’une première application en prolog. </w:t>
        </w:r>
      </w:ins>
    </w:p>
    <w:p w14:paraId="6180709E" w14:textId="77777777" w:rsidR="00F60006" w:rsidRPr="004250AE" w:rsidRDefault="001D5507" w:rsidP="000D4922">
      <w:pPr>
        <w:pStyle w:val="Corpsdutexte"/>
        <w:rPr>
          <w:del w:id="279" w:author="Thierry Bellevue" w:date="2016-10-24T21:46:00Z"/>
        </w:rPr>
      </w:pPr>
      <w:del w:id="280" w:author="Thierry Bellevue" w:date="2016-10-24T21:46:00Z">
        <w:r w:rsidRPr="004250AE">
          <w:delText xml:space="preserve">La conclusion exerce une double fonction : </w:delText>
        </w:r>
        <w:r w:rsidRPr="004250AE">
          <w:rPr>
            <w:b/>
            <w:bCs/>
          </w:rPr>
          <w:delText>rappeler</w:delText>
        </w:r>
        <w:r w:rsidRPr="004250AE">
          <w:delText xml:space="preserve"> et </w:delText>
        </w:r>
        <w:r w:rsidRPr="004250AE">
          <w:rPr>
            <w:b/>
            <w:bCs/>
          </w:rPr>
          <w:delText>ouvrir</w:delText>
        </w:r>
        <w:r w:rsidRPr="004250AE">
          <w:delText>.</w:delText>
        </w:r>
      </w:del>
    </w:p>
    <w:p w14:paraId="176D4E78" w14:textId="77777777" w:rsidR="001D5507" w:rsidRPr="004250AE" w:rsidRDefault="001D5507" w:rsidP="000D4922">
      <w:pPr>
        <w:pStyle w:val="Corpsdutexte"/>
        <w:rPr>
          <w:del w:id="281" w:author="Thierry Bellevue" w:date="2016-10-24T21:46:00Z"/>
        </w:rPr>
      </w:pPr>
      <w:del w:id="282" w:author="Thierry Bellevue" w:date="2016-10-24T21:46:00Z">
        <w:r w:rsidRPr="004250AE">
          <w:rPr>
            <w:b/>
            <w:bCs/>
          </w:rPr>
          <w:delText>Rappeler</w:delText>
        </w:r>
        <w:r w:rsidRPr="004250AE">
          <w:delText xml:space="preserve"> : Il ne s’agit pas ici de reprendre le contenu du résumé. Cette fonction a pour but de récapituler les principaux résultats et les principales conclusions partielles, </w:delText>
        </w:r>
        <w:r w:rsidRPr="004250AE">
          <w:rPr>
            <w:b/>
            <w:bCs/>
          </w:rPr>
          <w:delText>sans apporter d’éléments d’analyses supplémentaires</w:delText>
        </w:r>
        <w:r w:rsidRPr="004250AE">
          <w:delText>.</w:delText>
        </w:r>
      </w:del>
    </w:p>
    <w:p w14:paraId="576808BD" w14:textId="77777777" w:rsidR="006873B9" w:rsidRPr="004250AE" w:rsidRDefault="006873B9" w:rsidP="00B63D1B">
      <w:pPr>
        <w:pStyle w:val="Corpsdutexte"/>
        <w:rPr>
          <w:del w:id="283" w:author="Thierry Bellevue" w:date="2016-10-24T21:46:00Z"/>
        </w:rPr>
      </w:pPr>
      <w:del w:id="284" w:author="Thierry Bellevue" w:date="2016-10-24T21:46:00Z">
        <w:r w:rsidRPr="004250AE">
          <w:rPr>
            <w:b/>
            <w:bCs/>
          </w:rPr>
          <w:delText>Ouvrir</w:delText>
        </w:r>
        <w:r w:rsidRPr="004250AE">
          <w:delText xml:space="preserve"> : </w:delText>
        </w:r>
        <w:r w:rsidR="00B63D1B" w:rsidRPr="004250AE">
          <w:delText xml:space="preserve">Dans le cas </w:delText>
        </w:r>
        <w:r w:rsidR="005C168E" w:rsidRPr="004250AE">
          <w:delText>du rapport d’avancement</w:delText>
        </w:r>
        <w:r w:rsidR="00105CC5" w:rsidRPr="004250AE">
          <w:delText xml:space="preserve"> de projet,</w:delText>
        </w:r>
        <w:r w:rsidR="00B63D1B" w:rsidRPr="004250AE">
          <w:delText xml:space="preserve"> c</w:delText>
        </w:r>
        <w:r w:rsidRPr="004250AE">
          <w:delText>ette section présente une ouverture vers les prochaines étapes</w:delText>
        </w:r>
        <w:r w:rsidR="00B63D1B" w:rsidRPr="004250AE">
          <w:delText>, en fonction de l’analyse effectuée</w:delText>
        </w:r>
        <w:r w:rsidRPr="004250AE">
          <w:delText>.</w:delText>
        </w:r>
      </w:del>
    </w:p>
    <w:p w14:paraId="4D242EE0" w14:textId="77777777" w:rsidR="00D73923" w:rsidRPr="004250AE" w:rsidRDefault="006873B9" w:rsidP="0042746C">
      <w:pPr>
        <w:pStyle w:val="Titre1"/>
      </w:pPr>
      <w:r w:rsidRPr="004250AE">
        <w:br w:type="page"/>
      </w:r>
      <w:bookmarkStart w:id="285" w:name="_Toc464221391"/>
      <w:bookmarkStart w:id="286" w:name="_Toc464598017"/>
      <w:bookmarkStart w:id="287" w:name="_Toc465108912"/>
      <w:r w:rsidR="00F60006" w:rsidRPr="004250AE">
        <w:t>Références</w:t>
      </w:r>
      <w:bookmarkEnd w:id="285"/>
      <w:bookmarkEnd w:id="286"/>
      <w:bookmarkEnd w:id="287"/>
    </w:p>
    <w:p w14:paraId="002716A7" w14:textId="77777777" w:rsidR="00BF22EF" w:rsidRPr="004250AE" w:rsidRDefault="00BF22EF" w:rsidP="00BF22EF"/>
    <w:p w14:paraId="769CBEE2" w14:textId="77777777" w:rsidR="00B35759" w:rsidRPr="004250AE" w:rsidRDefault="00B35759" w:rsidP="00B35759">
      <w:pPr>
        <w:pStyle w:val="Bibliographie"/>
        <w:rPr>
          <w:rFonts w:ascii="Calibri" w:hAnsi="Calibri" w:cs="Calibri"/>
        </w:rPr>
      </w:pPr>
      <w:r w:rsidRPr="004250AE">
        <w:fldChar w:fldCharType="begin"/>
      </w:r>
      <w:r w:rsidRPr="004250AE">
        <w:instrText xml:space="preserve"> ADDIN ZOTERO_BIBL {"custom":[]} CSL_BIBLIOGRAPHY </w:instrText>
      </w:r>
      <w:r w:rsidRPr="004250AE">
        <w:fldChar w:fldCharType="separate"/>
      </w:r>
      <w:r w:rsidRPr="004250AE">
        <w:rPr>
          <w:rFonts w:ascii="Calibri" w:hAnsi="Calibri" w:cs="Calibri"/>
        </w:rPr>
        <w:t xml:space="preserve">Russell, Stuart Jonathan, Peter Norvig, et Fabrice Popineau. 2010. </w:t>
      </w:r>
      <w:r w:rsidRPr="004250AE">
        <w:rPr>
          <w:rFonts w:ascii="Calibri" w:hAnsi="Calibri" w:cs="Calibri"/>
          <w:i/>
          <w:iCs/>
        </w:rPr>
        <w:t>Intelligence artificielle</w:t>
      </w:r>
      <w:r w:rsidRPr="004250AE">
        <w:rPr>
          <w:rFonts w:ascii="Calibri" w:hAnsi="Calibri" w:cs="Calibri"/>
        </w:rPr>
        <w:t>. Paris : Pearson education, ISBN : 978-2-7440-7455-4.</w:t>
      </w:r>
    </w:p>
    <w:p w14:paraId="7653E979" w14:textId="77777777" w:rsidR="00B35759" w:rsidRPr="004250AE" w:rsidRDefault="00B35759" w:rsidP="00BF22EF">
      <w:r w:rsidRPr="004250AE">
        <w:fldChar w:fldCharType="end"/>
      </w:r>
    </w:p>
    <w:p w14:paraId="0C30BB79" w14:textId="77777777" w:rsidR="006C0F4F" w:rsidRPr="004250AE" w:rsidRDefault="006C0F4F" w:rsidP="00BF22EF">
      <w:pPr>
        <w:pStyle w:val="Titre1"/>
      </w:pPr>
      <w:r w:rsidRPr="004250AE">
        <w:br w:type="page"/>
      </w:r>
      <w:bookmarkStart w:id="288" w:name="_Toc464221392"/>
      <w:bookmarkStart w:id="289" w:name="_Toc464598018"/>
      <w:bookmarkStart w:id="290" w:name="_Toc465108913"/>
      <w:r w:rsidRPr="004250AE">
        <w:t>Annexes</w:t>
      </w:r>
      <w:bookmarkEnd w:id="288"/>
      <w:bookmarkEnd w:id="289"/>
      <w:bookmarkEnd w:id="290"/>
    </w:p>
    <w:p w14:paraId="4494D5D1" w14:textId="77777777" w:rsidR="006C0F4F" w:rsidRPr="004250AE" w:rsidRDefault="00AA5167" w:rsidP="00495E5C">
      <w:pPr>
        <w:spacing w:before="120" w:line="360" w:lineRule="auto"/>
        <w:jc w:val="both"/>
        <w:rPr>
          <w:sz w:val="22"/>
          <w:szCs w:val="22"/>
          <w:lang w:eastAsia="fr-FR"/>
        </w:rPr>
      </w:pPr>
      <w:r w:rsidRPr="004250AE">
        <w:rPr>
          <w:sz w:val="22"/>
          <w:szCs w:val="22"/>
          <w:lang w:eastAsia="fr-FR"/>
        </w:rPr>
        <w:t>Il est de mise d’inclure ici tout document dont l’information supporte la compréhension du rapport, en prenant toutefois soin de ne pas considérer la section des annexes comme une poubelle à information. Les documents inclus à cet endroit doivent être justifiés et annoncés dans le texte au même titre qu’une figure ou un tableau.</w:t>
      </w:r>
    </w:p>
    <w:p w14:paraId="1CDB89FF" w14:textId="77777777" w:rsidR="00D73923" w:rsidRPr="004250AE" w:rsidRDefault="00AA5167" w:rsidP="00AA5167">
      <w:pPr>
        <w:spacing w:before="120" w:line="360" w:lineRule="auto"/>
        <w:jc w:val="both"/>
        <w:rPr>
          <w:sz w:val="22"/>
          <w:szCs w:val="22"/>
          <w:lang w:eastAsia="fr-FR"/>
        </w:rPr>
      </w:pPr>
      <w:r w:rsidRPr="004250AE">
        <w:rPr>
          <w:sz w:val="22"/>
          <w:szCs w:val="22"/>
          <w:lang w:eastAsia="fr-FR"/>
        </w:rPr>
        <w:t>Les annexes sont numérotées et possèdent un titre qui permet de les identifier rapidement dans la table des matières. Les règles de mise en texte s’appliquent aussi bien aux annexes qu’au corps du rapport.</w:t>
      </w:r>
    </w:p>
    <w:sectPr w:rsidR="00D73923" w:rsidRPr="004250AE" w:rsidSect="00520BF8">
      <w:pgSz w:w="12242" w:h="15842" w:code="1"/>
      <w:pgMar w:top="1418" w:right="1418" w:bottom="1418" w:left="1418" w:header="720" w:footer="720" w:gutter="567"/>
      <w:paperSrc w:first="110" w:other="11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096D6" w14:textId="77777777" w:rsidR="002F6155" w:rsidRDefault="002F6155">
      <w:r>
        <w:separator/>
      </w:r>
    </w:p>
  </w:endnote>
  <w:endnote w:type="continuationSeparator" w:id="0">
    <w:p w14:paraId="0CBCB472" w14:textId="77777777" w:rsidR="002F6155" w:rsidRDefault="002F6155">
      <w:r>
        <w:continuationSeparator/>
      </w:r>
    </w:p>
  </w:endnote>
  <w:endnote w:type="continuationNotice" w:id="1">
    <w:p w14:paraId="0110D239" w14:textId="77777777" w:rsidR="002F6155" w:rsidRDefault="002F61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9B1A9" w14:textId="77777777" w:rsidR="00DA50F8" w:rsidRDefault="00DA50F8" w:rsidP="00A9556B">
    <w:pPr>
      <w:pStyle w:val="Pieddepage"/>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DAB90" w14:textId="718A6EC6" w:rsidR="00DA50F8" w:rsidRDefault="00DA50F8" w:rsidP="00A9556B">
    <w:pPr>
      <w:pStyle w:val="Pieddepage"/>
    </w:pPr>
    <w:r>
      <w:t>Bellevue, Portelance</w:t>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ii</w:t>
    </w:r>
    <w:r>
      <w:rPr>
        <w:rStyle w:val="Numrodepage"/>
      </w:rPr>
      <w:fldChar w:fldCharType="end"/>
    </w:r>
    <w:r>
      <w:tab/>
      <w:t>Équipe 06</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0E9F79" w14:textId="77777777" w:rsidR="002F6155" w:rsidRDefault="002F6155">
      <w:r>
        <w:separator/>
      </w:r>
    </w:p>
  </w:footnote>
  <w:footnote w:type="continuationSeparator" w:id="0">
    <w:p w14:paraId="57C07E79" w14:textId="77777777" w:rsidR="002F6155" w:rsidRDefault="002F6155">
      <w:r>
        <w:continuationSeparator/>
      </w:r>
    </w:p>
  </w:footnote>
  <w:footnote w:type="continuationNotice" w:id="1">
    <w:p w14:paraId="14DA3525" w14:textId="77777777" w:rsidR="002F6155" w:rsidRDefault="002F61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380D1" w14:textId="77777777" w:rsidR="00DA50F8" w:rsidRDefault="00DA50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483ED" w14:textId="77777777" w:rsidR="00DA50F8" w:rsidRPr="00A9556B" w:rsidRDefault="00DA50F8" w:rsidP="005C168E">
    <w:pPr>
      <w:pStyle w:val="En-tte"/>
      <w:tabs>
        <w:tab w:val="clear" w:pos="4320"/>
        <w:tab w:val="clear" w:pos="8640"/>
        <w:tab w:val="right" w:pos="8505"/>
      </w:tabs>
      <w:rPr>
        <w:i/>
        <w:iCs/>
      </w:rPr>
    </w:pPr>
    <w:r>
      <w:rPr>
        <w:i/>
        <w:iCs/>
      </w:rPr>
      <w:t>IFT-2003 – Intelligence artificielle I</w:t>
    </w:r>
    <w:r>
      <w:tab/>
      <w:t>TP-2</w:t>
    </w:r>
  </w:p>
  <w:p w14:paraId="6A75F622" w14:textId="77777777" w:rsidR="00DA50F8" w:rsidRPr="00A9556B" w:rsidRDefault="00DA50F8" w:rsidP="00A9556B">
    <w:pPr>
      <w:pStyle w:val="En-tte"/>
      <w:tabs>
        <w:tab w:val="clear" w:pos="4320"/>
        <w:tab w:val="clear" w:pos="8640"/>
        <w:tab w:val="right" w:pos="8505"/>
      </w:tabs>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E76C9"/>
    <w:multiLevelType w:val="hybridMultilevel"/>
    <w:tmpl w:val="BFD261C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FE0627A"/>
    <w:multiLevelType w:val="hybridMultilevel"/>
    <w:tmpl w:val="4A74B0FE"/>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F44C65"/>
    <w:multiLevelType w:val="hybridMultilevel"/>
    <w:tmpl w:val="04C42238"/>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8B4699"/>
    <w:multiLevelType w:val="multilevel"/>
    <w:tmpl w:val="57DACB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D51582D"/>
    <w:multiLevelType w:val="hybridMultilevel"/>
    <w:tmpl w:val="AE2C6B78"/>
    <w:lvl w:ilvl="0" w:tplc="A4FE2EAA">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EE140F6"/>
    <w:multiLevelType w:val="hybridMultilevel"/>
    <w:tmpl w:val="D9786A6C"/>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34646E0"/>
    <w:multiLevelType w:val="hybridMultilevel"/>
    <w:tmpl w:val="8D64E0EA"/>
    <w:lvl w:ilvl="0" w:tplc="E68C1D56">
      <w:start w:val="1"/>
      <w:numFmt w:val="bullet"/>
      <w:lvlText w:val=""/>
      <w:lvlJc w:val="left"/>
      <w:pPr>
        <w:tabs>
          <w:tab w:val="num" w:pos="792"/>
        </w:tabs>
        <w:ind w:left="792"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3"/>
  </w:num>
  <w:num w:numId="6">
    <w:abstractNumId w:val="3"/>
  </w:num>
  <w:num w:numId="7">
    <w:abstractNumId w:val="3"/>
  </w:num>
  <w:num w:numId="8">
    <w:abstractNumId w:val="3"/>
  </w:num>
  <w:num w:numId="9">
    <w:abstractNumId w:val="3"/>
  </w:num>
  <w:num w:numId="10">
    <w:abstractNumId w:val="3"/>
  </w:num>
  <w:num w:numId="11">
    <w:abstractNumId w:val="0"/>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orrecteur">
    <w15:presenceInfo w15:providerId="None" w15:userId="Correcte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BC3"/>
    <w:rsid w:val="00011C25"/>
    <w:rsid w:val="00034EB4"/>
    <w:rsid w:val="00041B95"/>
    <w:rsid w:val="00047826"/>
    <w:rsid w:val="000602E5"/>
    <w:rsid w:val="00060A8A"/>
    <w:rsid w:val="0006296F"/>
    <w:rsid w:val="00076003"/>
    <w:rsid w:val="0008389F"/>
    <w:rsid w:val="00086153"/>
    <w:rsid w:val="000913B9"/>
    <w:rsid w:val="000927E2"/>
    <w:rsid w:val="00097C7C"/>
    <w:rsid w:val="000A4B40"/>
    <w:rsid w:val="000A63A0"/>
    <w:rsid w:val="000B2E93"/>
    <w:rsid w:val="000B3B22"/>
    <w:rsid w:val="000C4BEF"/>
    <w:rsid w:val="000D04FF"/>
    <w:rsid w:val="000D126A"/>
    <w:rsid w:val="000D2CA4"/>
    <w:rsid w:val="000D4922"/>
    <w:rsid w:val="000E3D15"/>
    <w:rsid w:val="000E44E9"/>
    <w:rsid w:val="000F2739"/>
    <w:rsid w:val="000F2F92"/>
    <w:rsid w:val="000F3157"/>
    <w:rsid w:val="000F6A9D"/>
    <w:rsid w:val="00102103"/>
    <w:rsid w:val="00102162"/>
    <w:rsid w:val="00105CC5"/>
    <w:rsid w:val="00122502"/>
    <w:rsid w:val="00125167"/>
    <w:rsid w:val="00127380"/>
    <w:rsid w:val="0013498F"/>
    <w:rsid w:val="00171442"/>
    <w:rsid w:val="00174A76"/>
    <w:rsid w:val="00174DAC"/>
    <w:rsid w:val="001837CA"/>
    <w:rsid w:val="0019120E"/>
    <w:rsid w:val="00194A23"/>
    <w:rsid w:val="001A1031"/>
    <w:rsid w:val="001B15F9"/>
    <w:rsid w:val="001B66E3"/>
    <w:rsid w:val="001C1143"/>
    <w:rsid w:val="001D5507"/>
    <w:rsid w:val="001D72EC"/>
    <w:rsid w:val="001F25E5"/>
    <w:rsid w:val="0021233F"/>
    <w:rsid w:val="0021666A"/>
    <w:rsid w:val="00221694"/>
    <w:rsid w:val="00223CED"/>
    <w:rsid w:val="0022726C"/>
    <w:rsid w:val="00271767"/>
    <w:rsid w:val="00271788"/>
    <w:rsid w:val="00272373"/>
    <w:rsid w:val="00272DDD"/>
    <w:rsid w:val="0027418F"/>
    <w:rsid w:val="00285DF6"/>
    <w:rsid w:val="00286F79"/>
    <w:rsid w:val="00290B18"/>
    <w:rsid w:val="002934B6"/>
    <w:rsid w:val="002A0DBE"/>
    <w:rsid w:val="002A7F8B"/>
    <w:rsid w:val="002B03D6"/>
    <w:rsid w:val="002B14AB"/>
    <w:rsid w:val="002B5370"/>
    <w:rsid w:val="002B6CF8"/>
    <w:rsid w:val="002D3F6E"/>
    <w:rsid w:val="002F6155"/>
    <w:rsid w:val="002F6858"/>
    <w:rsid w:val="00305683"/>
    <w:rsid w:val="0030571E"/>
    <w:rsid w:val="003125CD"/>
    <w:rsid w:val="00313A62"/>
    <w:rsid w:val="003152C0"/>
    <w:rsid w:val="003241A5"/>
    <w:rsid w:val="003260B7"/>
    <w:rsid w:val="00333BBE"/>
    <w:rsid w:val="003538E1"/>
    <w:rsid w:val="00370128"/>
    <w:rsid w:val="00370D2A"/>
    <w:rsid w:val="0037494D"/>
    <w:rsid w:val="00376330"/>
    <w:rsid w:val="00383653"/>
    <w:rsid w:val="00387352"/>
    <w:rsid w:val="003A5F8D"/>
    <w:rsid w:val="003B1CF5"/>
    <w:rsid w:val="003B4DE6"/>
    <w:rsid w:val="003C3A44"/>
    <w:rsid w:val="003D4382"/>
    <w:rsid w:val="003D62F6"/>
    <w:rsid w:val="003E16E5"/>
    <w:rsid w:val="003F2066"/>
    <w:rsid w:val="003F5F21"/>
    <w:rsid w:val="003F73FC"/>
    <w:rsid w:val="00410CE3"/>
    <w:rsid w:val="004250AE"/>
    <w:rsid w:val="0042746C"/>
    <w:rsid w:val="00442320"/>
    <w:rsid w:val="004645EE"/>
    <w:rsid w:val="004716DC"/>
    <w:rsid w:val="00474DDF"/>
    <w:rsid w:val="00492BA1"/>
    <w:rsid w:val="00495E5C"/>
    <w:rsid w:val="004A6D9A"/>
    <w:rsid w:val="004B0876"/>
    <w:rsid w:val="004B0E95"/>
    <w:rsid w:val="004B11C9"/>
    <w:rsid w:val="004C3452"/>
    <w:rsid w:val="004C3650"/>
    <w:rsid w:val="004D2DA5"/>
    <w:rsid w:val="004D3E47"/>
    <w:rsid w:val="004D6C7A"/>
    <w:rsid w:val="004F110F"/>
    <w:rsid w:val="00502225"/>
    <w:rsid w:val="00505E15"/>
    <w:rsid w:val="00510BC9"/>
    <w:rsid w:val="00513BE1"/>
    <w:rsid w:val="00520BF8"/>
    <w:rsid w:val="0054592E"/>
    <w:rsid w:val="005501C8"/>
    <w:rsid w:val="00552A61"/>
    <w:rsid w:val="00552AEB"/>
    <w:rsid w:val="0056067D"/>
    <w:rsid w:val="00562B01"/>
    <w:rsid w:val="0056395D"/>
    <w:rsid w:val="00577E4C"/>
    <w:rsid w:val="00587897"/>
    <w:rsid w:val="005945E3"/>
    <w:rsid w:val="005955F0"/>
    <w:rsid w:val="005B544B"/>
    <w:rsid w:val="005C0B4F"/>
    <w:rsid w:val="005C168E"/>
    <w:rsid w:val="005C2933"/>
    <w:rsid w:val="005D4088"/>
    <w:rsid w:val="005D67CA"/>
    <w:rsid w:val="005E1DB3"/>
    <w:rsid w:val="005F1D18"/>
    <w:rsid w:val="00600EBC"/>
    <w:rsid w:val="0062514C"/>
    <w:rsid w:val="00640562"/>
    <w:rsid w:val="0064551E"/>
    <w:rsid w:val="00663DE7"/>
    <w:rsid w:val="00675C11"/>
    <w:rsid w:val="00682FA0"/>
    <w:rsid w:val="00684AAD"/>
    <w:rsid w:val="006873B9"/>
    <w:rsid w:val="006B2869"/>
    <w:rsid w:val="006C0F4F"/>
    <w:rsid w:val="006C163C"/>
    <w:rsid w:val="006C1A60"/>
    <w:rsid w:val="006D02E5"/>
    <w:rsid w:val="006D0FDF"/>
    <w:rsid w:val="006F6F6F"/>
    <w:rsid w:val="00703F8C"/>
    <w:rsid w:val="00722C54"/>
    <w:rsid w:val="00727053"/>
    <w:rsid w:val="00733092"/>
    <w:rsid w:val="00733BAC"/>
    <w:rsid w:val="0073496E"/>
    <w:rsid w:val="00740057"/>
    <w:rsid w:val="00741DE6"/>
    <w:rsid w:val="007435AB"/>
    <w:rsid w:val="007439E4"/>
    <w:rsid w:val="00751FFD"/>
    <w:rsid w:val="007541FE"/>
    <w:rsid w:val="00770778"/>
    <w:rsid w:val="00772093"/>
    <w:rsid w:val="00772F9F"/>
    <w:rsid w:val="0078559D"/>
    <w:rsid w:val="00785D8B"/>
    <w:rsid w:val="00787506"/>
    <w:rsid w:val="007A37AC"/>
    <w:rsid w:val="007A68F4"/>
    <w:rsid w:val="007A6C0F"/>
    <w:rsid w:val="007B0314"/>
    <w:rsid w:val="007C5993"/>
    <w:rsid w:val="007C7A92"/>
    <w:rsid w:val="007D217D"/>
    <w:rsid w:val="007D599E"/>
    <w:rsid w:val="007F4D70"/>
    <w:rsid w:val="008074C8"/>
    <w:rsid w:val="00810E67"/>
    <w:rsid w:val="008136B3"/>
    <w:rsid w:val="0082627F"/>
    <w:rsid w:val="008317AD"/>
    <w:rsid w:val="00846AD7"/>
    <w:rsid w:val="00860288"/>
    <w:rsid w:val="00877592"/>
    <w:rsid w:val="00892A95"/>
    <w:rsid w:val="00894465"/>
    <w:rsid w:val="008A665B"/>
    <w:rsid w:val="008B63FF"/>
    <w:rsid w:val="008C631A"/>
    <w:rsid w:val="008F02EE"/>
    <w:rsid w:val="008F57B3"/>
    <w:rsid w:val="008F5956"/>
    <w:rsid w:val="00901553"/>
    <w:rsid w:val="00913B41"/>
    <w:rsid w:val="0092124F"/>
    <w:rsid w:val="009236B1"/>
    <w:rsid w:val="00930F97"/>
    <w:rsid w:val="00941D06"/>
    <w:rsid w:val="0094299E"/>
    <w:rsid w:val="00974070"/>
    <w:rsid w:val="00976789"/>
    <w:rsid w:val="00982195"/>
    <w:rsid w:val="009862F3"/>
    <w:rsid w:val="00994C9C"/>
    <w:rsid w:val="00994F99"/>
    <w:rsid w:val="009975D0"/>
    <w:rsid w:val="009A7CA3"/>
    <w:rsid w:val="009A7E6E"/>
    <w:rsid w:val="009C1223"/>
    <w:rsid w:val="009C2A1B"/>
    <w:rsid w:val="009C560F"/>
    <w:rsid w:val="009D335A"/>
    <w:rsid w:val="009E3197"/>
    <w:rsid w:val="009E53E8"/>
    <w:rsid w:val="009E6FD2"/>
    <w:rsid w:val="009F1DB2"/>
    <w:rsid w:val="00A14F21"/>
    <w:rsid w:val="00A2277F"/>
    <w:rsid w:val="00A35974"/>
    <w:rsid w:val="00A4593F"/>
    <w:rsid w:val="00A462E1"/>
    <w:rsid w:val="00A51F8A"/>
    <w:rsid w:val="00A53187"/>
    <w:rsid w:val="00A67CF4"/>
    <w:rsid w:val="00A8639B"/>
    <w:rsid w:val="00A9556B"/>
    <w:rsid w:val="00AA5167"/>
    <w:rsid w:val="00AB1420"/>
    <w:rsid w:val="00AD0B06"/>
    <w:rsid w:val="00AE0DC8"/>
    <w:rsid w:val="00AF2217"/>
    <w:rsid w:val="00B05EC1"/>
    <w:rsid w:val="00B106EE"/>
    <w:rsid w:val="00B1332A"/>
    <w:rsid w:val="00B149C3"/>
    <w:rsid w:val="00B3155F"/>
    <w:rsid w:val="00B35759"/>
    <w:rsid w:val="00B54239"/>
    <w:rsid w:val="00B60C31"/>
    <w:rsid w:val="00B63D1B"/>
    <w:rsid w:val="00B64EAF"/>
    <w:rsid w:val="00B71968"/>
    <w:rsid w:val="00BB0F66"/>
    <w:rsid w:val="00BB6BEF"/>
    <w:rsid w:val="00BD0138"/>
    <w:rsid w:val="00BE362F"/>
    <w:rsid w:val="00BE411D"/>
    <w:rsid w:val="00BF22EF"/>
    <w:rsid w:val="00BF715A"/>
    <w:rsid w:val="00C015A5"/>
    <w:rsid w:val="00C067D6"/>
    <w:rsid w:val="00C07F19"/>
    <w:rsid w:val="00C15713"/>
    <w:rsid w:val="00C160EF"/>
    <w:rsid w:val="00C202D7"/>
    <w:rsid w:val="00C240EE"/>
    <w:rsid w:val="00C37FC5"/>
    <w:rsid w:val="00C42343"/>
    <w:rsid w:val="00C552C0"/>
    <w:rsid w:val="00C740DF"/>
    <w:rsid w:val="00C741F8"/>
    <w:rsid w:val="00C80839"/>
    <w:rsid w:val="00C93EB0"/>
    <w:rsid w:val="00CA0B54"/>
    <w:rsid w:val="00CA4335"/>
    <w:rsid w:val="00CA7994"/>
    <w:rsid w:val="00CC69DC"/>
    <w:rsid w:val="00CC79F0"/>
    <w:rsid w:val="00CD5A31"/>
    <w:rsid w:val="00CD5BC3"/>
    <w:rsid w:val="00CD7CDB"/>
    <w:rsid w:val="00CE0172"/>
    <w:rsid w:val="00CE1D00"/>
    <w:rsid w:val="00CF4B67"/>
    <w:rsid w:val="00CF790B"/>
    <w:rsid w:val="00D00944"/>
    <w:rsid w:val="00D01072"/>
    <w:rsid w:val="00D14C69"/>
    <w:rsid w:val="00D233F0"/>
    <w:rsid w:val="00D44849"/>
    <w:rsid w:val="00D560A8"/>
    <w:rsid w:val="00D57B10"/>
    <w:rsid w:val="00D622FE"/>
    <w:rsid w:val="00D656C2"/>
    <w:rsid w:val="00D73923"/>
    <w:rsid w:val="00D905A6"/>
    <w:rsid w:val="00DA50F8"/>
    <w:rsid w:val="00DB2A11"/>
    <w:rsid w:val="00DC068E"/>
    <w:rsid w:val="00DC7474"/>
    <w:rsid w:val="00DD1B50"/>
    <w:rsid w:val="00DE2292"/>
    <w:rsid w:val="00DE38F0"/>
    <w:rsid w:val="00DE6739"/>
    <w:rsid w:val="00DF3350"/>
    <w:rsid w:val="00E060FE"/>
    <w:rsid w:val="00E0690C"/>
    <w:rsid w:val="00E1749C"/>
    <w:rsid w:val="00E25F10"/>
    <w:rsid w:val="00E32514"/>
    <w:rsid w:val="00E52FA7"/>
    <w:rsid w:val="00E53B0C"/>
    <w:rsid w:val="00E6364C"/>
    <w:rsid w:val="00E6781F"/>
    <w:rsid w:val="00E70720"/>
    <w:rsid w:val="00E86CD7"/>
    <w:rsid w:val="00E91D92"/>
    <w:rsid w:val="00E926E1"/>
    <w:rsid w:val="00E9700D"/>
    <w:rsid w:val="00EA3919"/>
    <w:rsid w:val="00EA46BC"/>
    <w:rsid w:val="00EA52A3"/>
    <w:rsid w:val="00EB2702"/>
    <w:rsid w:val="00EB5C75"/>
    <w:rsid w:val="00EC2D9E"/>
    <w:rsid w:val="00EE1B23"/>
    <w:rsid w:val="00EF2EA4"/>
    <w:rsid w:val="00F11735"/>
    <w:rsid w:val="00F11E41"/>
    <w:rsid w:val="00F16B5F"/>
    <w:rsid w:val="00F17D4D"/>
    <w:rsid w:val="00F3270D"/>
    <w:rsid w:val="00F3439C"/>
    <w:rsid w:val="00F40F14"/>
    <w:rsid w:val="00F57715"/>
    <w:rsid w:val="00F60006"/>
    <w:rsid w:val="00F65180"/>
    <w:rsid w:val="00F653F4"/>
    <w:rsid w:val="00F8044F"/>
    <w:rsid w:val="00F930D6"/>
    <w:rsid w:val="00F94BA4"/>
    <w:rsid w:val="00FA301F"/>
    <w:rsid w:val="00FA4870"/>
    <w:rsid w:val="00FB6F68"/>
    <w:rsid w:val="00FC60E8"/>
    <w:rsid w:val="00FC634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3B8982"/>
  <w15:chartTrackingRefBased/>
  <w15:docId w15:val="{DE657BB4-DE09-4C8D-8298-B5537730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A" w:eastAsia="fr-CA" w:bidi="ar-SA"/>
      </w:rPr>
    </w:rPrDefault>
    <w:pPrDefault>
      <w:pPr>
        <w:spacing w:after="120" w:line="264"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2746C"/>
  </w:style>
  <w:style w:type="paragraph" w:styleId="Titre1">
    <w:name w:val="heading 1"/>
    <w:basedOn w:val="Normal"/>
    <w:next w:val="Normal"/>
    <w:link w:val="Titre1Car"/>
    <w:uiPriority w:val="9"/>
    <w:qFormat/>
    <w:rsid w:val="0042746C"/>
    <w:pPr>
      <w:keepNext/>
      <w:keepLines/>
      <w:spacing w:before="320" w:after="0" w:line="240" w:lineRule="auto"/>
      <w:outlineLvl w:val="0"/>
    </w:pPr>
    <w:rPr>
      <w:rFonts w:asciiTheme="majorHAnsi" w:eastAsiaTheme="majorEastAsia" w:hAnsiTheme="majorHAnsi" w:cstheme="majorBidi"/>
      <w:color w:val="BF0000" w:themeColor="accent1" w:themeShade="BF"/>
      <w:sz w:val="32"/>
      <w:szCs w:val="32"/>
    </w:rPr>
  </w:style>
  <w:style w:type="paragraph" w:styleId="Titre2">
    <w:name w:val="heading 2"/>
    <w:basedOn w:val="Normal"/>
    <w:next w:val="Normal"/>
    <w:link w:val="Titre2Car"/>
    <w:uiPriority w:val="9"/>
    <w:unhideWhenUsed/>
    <w:qFormat/>
    <w:rsid w:val="0042746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unhideWhenUsed/>
    <w:qFormat/>
    <w:rsid w:val="0042746C"/>
    <w:pPr>
      <w:keepNext/>
      <w:keepLines/>
      <w:spacing w:before="40" w:after="0" w:line="240" w:lineRule="auto"/>
      <w:outlineLvl w:val="2"/>
    </w:pPr>
    <w:rPr>
      <w:rFonts w:asciiTheme="majorHAnsi" w:eastAsiaTheme="majorEastAsia" w:hAnsiTheme="majorHAnsi" w:cstheme="majorBidi"/>
      <w:color w:val="505046" w:themeColor="text2"/>
      <w:sz w:val="24"/>
      <w:szCs w:val="24"/>
    </w:rPr>
  </w:style>
  <w:style w:type="paragraph" w:styleId="Titre4">
    <w:name w:val="heading 4"/>
    <w:basedOn w:val="Normal"/>
    <w:next w:val="Normal"/>
    <w:link w:val="Titre4Car"/>
    <w:uiPriority w:val="9"/>
    <w:semiHidden/>
    <w:unhideWhenUsed/>
    <w:qFormat/>
    <w:rsid w:val="0042746C"/>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42746C"/>
    <w:pPr>
      <w:keepNext/>
      <w:keepLines/>
      <w:spacing w:before="40" w:after="0"/>
      <w:outlineLvl w:val="4"/>
    </w:pPr>
    <w:rPr>
      <w:rFonts w:asciiTheme="majorHAnsi" w:eastAsiaTheme="majorEastAsia" w:hAnsiTheme="majorHAnsi" w:cstheme="majorBidi"/>
      <w:color w:val="505046" w:themeColor="text2"/>
      <w:sz w:val="22"/>
      <w:szCs w:val="22"/>
    </w:rPr>
  </w:style>
  <w:style w:type="paragraph" w:styleId="Titre6">
    <w:name w:val="heading 6"/>
    <w:basedOn w:val="Normal"/>
    <w:next w:val="Normal"/>
    <w:link w:val="Titre6Car"/>
    <w:uiPriority w:val="9"/>
    <w:semiHidden/>
    <w:unhideWhenUsed/>
    <w:qFormat/>
    <w:rsid w:val="0042746C"/>
    <w:pPr>
      <w:keepNext/>
      <w:keepLines/>
      <w:spacing w:before="40" w:after="0"/>
      <w:outlineLvl w:val="5"/>
    </w:pPr>
    <w:rPr>
      <w:rFonts w:asciiTheme="majorHAnsi" w:eastAsiaTheme="majorEastAsia" w:hAnsiTheme="majorHAnsi" w:cstheme="majorBidi"/>
      <w:i/>
      <w:iCs/>
      <w:color w:val="505046" w:themeColor="text2"/>
      <w:sz w:val="21"/>
      <w:szCs w:val="21"/>
    </w:rPr>
  </w:style>
  <w:style w:type="paragraph" w:styleId="Titre7">
    <w:name w:val="heading 7"/>
    <w:basedOn w:val="Normal"/>
    <w:next w:val="Normal"/>
    <w:link w:val="Titre7Car"/>
    <w:uiPriority w:val="9"/>
    <w:semiHidden/>
    <w:unhideWhenUsed/>
    <w:qFormat/>
    <w:rsid w:val="0042746C"/>
    <w:pPr>
      <w:keepNext/>
      <w:keepLines/>
      <w:spacing w:before="40" w:after="0"/>
      <w:outlineLvl w:val="6"/>
    </w:pPr>
    <w:rPr>
      <w:rFonts w:asciiTheme="majorHAnsi" w:eastAsiaTheme="majorEastAsia" w:hAnsiTheme="majorHAnsi" w:cstheme="majorBidi"/>
      <w:i/>
      <w:iCs/>
      <w:color w:val="800000" w:themeColor="accent1" w:themeShade="80"/>
      <w:sz w:val="21"/>
      <w:szCs w:val="21"/>
    </w:rPr>
  </w:style>
  <w:style w:type="paragraph" w:styleId="Titre8">
    <w:name w:val="heading 8"/>
    <w:basedOn w:val="Normal"/>
    <w:next w:val="Normal"/>
    <w:link w:val="Titre8Car"/>
    <w:uiPriority w:val="9"/>
    <w:semiHidden/>
    <w:unhideWhenUsed/>
    <w:qFormat/>
    <w:rsid w:val="0042746C"/>
    <w:pPr>
      <w:keepNext/>
      <w:keepLines/>
      <w:spacing w:before="40" w:after="0"/>
      <w:outlineLvl w:val="7"/>
    </w:pPr>
    <w:rPr>
      <w:rFonts w:asciiTheme="majorHAnsi" w:eastAsiaTheme="majorEastAsia" w:hAnsiTheme="majorHAnsi" w:cstheme="majorBidi"/>
      <w:b/>
      <w:bCs/>
      <w:color w:val="505046" w:themeColor="text2"/>
    </w:rPr>
  </w:style>
  <w:style w:type="paragraph" w:styleId="Titre9">
    <w:name w:val="heading 9"/>
    <w:basedOn w:val="Normal"/>
    <w:next w:val="Normal"/>
    <w:link w:val="Titre9Car"/>
    <w:uiPriority w:val="9"/>
    <w:semiHidden/>
    <w:unhideWhenUsed/>
    <w:qFormat/>
    <w:rsid w:val="0042746C"/>
    <w:pPr>
      <w:keepNext/>
      <w:keepLines/>
      <w:spacing w:before="40" w:after="0"/>
      <w:outlineLvl w:val="8"/>
    </w:pPr>
    <w:rPr>
      <w:rFonts w:asciiTheme="majorHAnsi" w:eastAsiaTheme="majorEastAsia" w:hAnsiTheme="majorHAnsi" w:cstheme="majorBidi"/>
      <w:b/>
      <w:bCs/>
      <w:i/>
      <w:iCs/>
      <w:color w:val="505046"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13BE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dutexte">
    <w:name w:val="Corps du texte"/>
    <w:basedOn w:val="Normal"/>
    <w:rsid w:val="004D2DA5"/>
    <w:pPr>
      <w:spacing w:before="240" w:line="360" w:lineRule="auto"/>
      <w:jc w:val="both"/>
    </w:pPr>
    <w:rPr>
      <w:sz w:val="22"/>
      <w:szCs w:val="22"/>
    </w:rPr>
  </w:style>
  <w:style w:type="paragraph" w:customStyle="1" w:styleId="Titreprliminaire">
    <w:name w:val="Titre préliminaire"/>
    <w:basedOn w:val="Titre1"/>
    <w:next w:val="Corpsdutexte"/>
    <w:rsid w:val="004D2DA5"/>
    <w:pPr>
      <w:spacing w:before="360" w:after="120"/>
      <w:jc w:val="both"/>
    </w:pPr>
    <w:rPr>
      <w:rFonts w:ascii="Arial" w:hAnsi="Arial"/>
      <w:color w:val="000080"/>
    </w:rPr>
  </w:style>
  <w:style w:type="paragraph" w:customStyle="1" w:styleId="Titresection">
    <w:name w:val="Titre section"/>
    <w:basedOn w:val="Titreprliminaire"/>
    <w:next w:val="Corpsdutexte"/>
    <w:rsid w:val="004D2DA5"/>
  </w:style>
  <w:style w:type="paragraph" w:styleId="Corpsdetexte">
    <w:name w:val="Body Text"/>
    <w:basedOn w:val="Normal"/>
    <w:rsid w:val="004D2DA5"/>
  </w:style>
  <w:style w:type="paragraph" w:customStyle="1" w:styleId="Titresous-section">
    <w:name w:val="Titre sous-section"/>
    <w:basedOn w:val="Titre2"/>
    <w:next w:val="Corpsdutexte"/>
    <w:rsid w:val="00EA52A3"/>
    <w:pPr>
      <w:spacing w:before="360" w:after="120"/>
    </w:pPr>
    <w:rPr>
      <w:color w:val="000080"/>
    </w:rPr>
  </w:style>
  <w:style w:type="paragraph" w:customStyle="1" w:styleId="Figure">
    <w:name w:val="Figure"/>
    <w:basedOn w:val="Normal"/>
    <w:next w:val="Corpsdutexte"/>
    <w:rsid w:val="00EA52A3"/>
    <w:pPr>
      <w:spacing w:before="120"/>
      <w:jc w:val="center"/>
    </w:pPr>
    <w:rPr>
      <w:rFonts w:ascii="Arial" w:hAnsi="Arial"/>
      <w:b/>
    </w:rPr>
  </w:style>
  <w:style w:type="paragraph" w:customStyle="1" w:styleId="Tableau">
    <w:name w:val="Tableau"/>
    <w:basedOn w:val="Normal"/>
    <w:next w:val="Corpsdutexte"/>
    <w:rsid w:val="00EA52A3"/>
    <w:pPr>
      <w:spacing w:before="120"/>
      <w:jc w:val="center"/>
    </w:pPr>
    <w:rPr>
      <w:rFonts w:ascii="Arial" w:hAnsi="Arial"/>
      <w:b/>
    </w:rPr>
  </w:style>
  <w:style w:type="character" w:styleId="Lienhypertexte">
    <w:name w:val="Hyperlink"/>
    <w:uiPriority w:val="99"/>
    <w:rsid w:val="00C552C0"/>
    <w:rPr>
      <w:color w:val="0000FF"/>
      <w:u w:val="single"/>
    </w:rPr>
  </w:style>
  <w:style w:type="paragraph" w:styleId="TM1">
    <w:name w:val="toc 1"/>
    <w:basedOn w:val="Titresection"/>
    <w:next w:val="Normal"/>
    <w:autoRedefine/>
    <w:uiPriority w:val="39"/>
    <w:rsid w:val="00383653"/>
    <w:pPr>
      <w:tabs>
        <w:tab w:val="right" w:leader="dot" w:pos="8494"/>
      </w:tabs>
    </w:pPr>
    <w:rPr>
      <w:rFonts w:ascii="Times New Roman" w:hAnsi="Times New Roman"/>
      <w:noProof/>
      <w:color w:val="000000"/>
      <w:sz w:val="24"/>
    </w:rPr>
  </w:style>
  <w:style w:type="paragraph" w:styleId="TM2">
    <w:name w:val="toc 2"/>
    <w:basedOn w:val="Titresous-section"/>
    <w:next w:val="Normal"/>
    <w:autoRedefine/>
    <w:uiPriority w:val="39"/>
    <w:rsid w:val="00A462E1"/>
    <w:pPr>
      <w:tabs>
        <w:tab w:val="right" w:leader="dot" w:pos="8505"/>
      </w:tabs>
      <w:ind w:left="708"/>
    </w:pPr>
    <w:rPr>
      <w:rFonts w:ascii="Times New Roman" w:hAnsi="Times New Roman"/>
      <w:b/>
      <w:i/>
      <w:color w:val="auto"/>
      <w:sz w:val="24"/>
    </w:rPr>
  </w:style>
  <w:style w:type="paragraph" w:styleId="TM3">
    <w:name w:val="toc 3"/>
    <w:basedOn w:val="Normal"/>
    <w:next w:val="Normal"/>
    <w:autoRedefine/>
    <w:uiPriority w:val="39"/>
    <w:rsid w:val="007C5993"/>
    <w:pPr>
      <w:tabs>
        <w:tab w:val="right" w:leader="dot" w:pos="8505"/>
      </w:tabs>
      <w:ind w:left="708"/>
    </w:pPr>
  </w:style>
  <w:style w:type="paragraph" w:styleId="En-tte">
    <w:name w:val="header"/>
    <w:basedOn w:val="Normal"/>
    <w:rsid w:val="00A9556B"/>
    <w:pPr>
      <w:tabs>
        <w:tab w:val="center" w:pos="4320"/>
        <w:tab w:val="right" w:pos="8640"/>
      </w:tabs>
    </w:pPr>
  </w:style>
  <w:style w:type="paragraph" w:styleId="Pieddepage">
    <w:name w:val="footer"/>
    <w:basedOn w:val="Normal"/>
    <w:rsid w:val="00A9556B"/>
    <w:pPr>
      <w:tabs>
        <w:tab w:val="center" w:pos="4320"/>
        <w:tab w:val="right" w:pos="8640"/>
      </w:tabs>
    </w:pPr>
  </w:style>
  <w:style w:type="character" w:styleId="Numrodepage">
    <w:name w:val="page number"/>
    <w:basedOn w:val="Policepardfaut"/>
    <w:rsid w:val="00A9556B"/>
  </w:style>
  <w:style w:type="character" w:styleId="Marquedecommentaire">
    <w:name w:val="annotation reference"/>
    <w:semiHidden/>
    <w:rsid w:val="00EB5C75"/>
    <w:rPr>
      <w:sz w:val="16"/>
      <w:szCs w:val="16"/>
    </w:rPr>
  </w:style>
  <w:style w:type="paragraph" w:styleId="Commentaire">
    <w:name w:val="annotation text"/>
    <w:basedOn w:val="Normal"/>
    <w:semiHidden/>
    <w:rsid w:val="00EB5C75"/>
  </w:style>
  <w:style w:type="paragraph" w:styleId="Objetducommentaire">
    <w:name w:val="annotation subject"/>
    <w:basedOn w:val="Commentaire"/>
    <w:next w:val="Commentaire"/>
    <w:semiHidden/>
    <w:rsid w:val="00EB5C75"/>
    <w:rPr>
      <w:b/>
      <w:bCs/>
    </w:rPr>
  </w:style>
  <w:style w:type="paragraph" w:styleId="Textedebulles">
    <w:name w:val="Balloon Text"/>
    <w:basedOn w:val="Normal"/>
    <w:semiHidden/>
    <w:rsid w:val="00EB5C75"/>
    <w:rPr>
      <w:rFonts w:ascii="Tahoma" w:hAnsi="Tahoma" w:cs="Tahoma"/>
      <w:sz w:val="16"/>
      <w:szCs w:val="16"/>
    </w:rPr>
  </w:style>
  <w:style w:type="paragraph" w:customStyle="1" w:styleId="ULStylenumbered">
    <w:name w:val="UL Style numbered"/>
    <w:basedOn w:val="Titre1"/>
    <w:rsid w:val="00FC60E8"/>
  </w:style>
  <w:style w:type="character" w:customStyle="1" w:styleId="Titre1Car">
    <w:name w:val="Titre 1 Car"/>
    <w:basedOn w:val="Policepardfaut"/>
    <w:link w:val="Titre1"/>
    <w:uiPriority w:val="9"/>
    <w:rsid w:val="0042746C"/>
    <w:rPr>
      <w:rFonts w:asciiTheme="majorHAnsi" w:eastAsiaTheme="majorEastAsia" w:hAnsiTheme="majorHAnsi" w:cstheme="majorBidi"/>
      <w:color w:val="BF0000" w:themeColor="accent1" w:themeShade="BF"/>
      <w:sz w:val="32"/>
      <w:szCs w:val="32"/>
    </w:rPr>
  </w:style>
  <w:style w:type="character" w:customStyle="1" w:styleId="Titre2Car">
    <w:name w:val="Titre 2 Car"/>
    <w:basedOn w:val="Policepardfaut"/>
    <w:link w:val="Titre2"/>
    <w:uiPriority w:val="9"/>
    <w:rsid w:val="0042746C"/>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rsid w:val="0042746C"/>
    <w:rPr>
      <w:rFonts w:asciiTheme="majorHAnsi" w:eastAsiaTheme="majorEastAsia" w:hAnsiTheme="majorHAnsi" w:cstheme="majorBidi"/>
      <w:color w:val="505046" w:themeColor="text2"/>
      <w:sz w:val="24"/>
      <w:szCs w:val="24"/>
    </w:rPr>
  </w:style>
  <w:style w:type="character" w:customStyle="1" w:styleId="Titre4Car">
    <w:name w:val="Titre 4 Car"/>
    <w:basedOn w:val="Policepardfaut"/>
    <w:link w:val="Titre4"/>
    <w:uiPriority w:val="9"/>
    <w:semiHidden/>
    <w:rsid w:val="0042746C"/>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42746C"/>
    <w:rPr>
      <w:rFonts w:asciiTheme="majorHAnsi" w:eastAsiaTheme="majorEastAsia" w:hAnsiTheme="majorHAnsi" w:cstheme="majorBidi"/>
      <w:color w:val="505046" w:themeColor="text2"/>
      <w:sz w:val="22"/>
      <w:szCs w:val="22"/>
    </w:rPr>
  </w:style>
  <w:style w:type="character" w:customStyle="1" w:styleId="Titre6Car">
    <w:name w:val="Titre 6 Car"/>
    <w:basedOn w:val="Policepardfaut"/>
    <w:link w:val="Titre6"/>
    <w:uiPriority w:val="9"/>
    <w:semiHidden/>
    <w:rsid w:val="0042746C"/>
    <w:rPr>
      <w:rFonts w:asciiTheme="majorHAnsi" w:eastAsiaTheme="majorEastAsia" w:hAnsiTheme="majorHAnsi" w:cstheme="majorBidi"/>
      <w:i/>
      <w:iCs/>
      <w:color w:val="505046" w:themeColor="text2"/>
      <w:sz w:val="21"/>
      <w:szCs w:val="21"/>
    </w:rPr>
  </w:style>
  <w:style w:type="character" w:customStyle="1" w:styleId="Titre7Car">
    <w:name w:val="Titre 7 Car"/>
    <w:basedOn w:val="Policepardfaut"/>
    <w:link w:val="Titre7"/>
    <w:uiPriority w:val="9"/>
    <w:semiHidden/>
    <w:rsid w:val="0042746C"/>
    <w:rPr>
      <w:rFonts w:asciiTheme="majorHAnsi" w:eastAsiaTheme="majorEastAsia" w:hAnsiTheme="majorHAnsi" w:cstheme="majorBidi"/>
      <w:i/>
      <w:iCs/>
      <w:color w:val="800000" w:themeColor="accent1" w:themeShade="80"/>
      <w:sz w:val="21"/>
      <w:szCs w:val="21"/>
    </w:rPr>
  </w:style>
  <w:style w:type="character" w:customStyle="1" w:styleId="Titre8Car">
    <w:name w:val="Titre 8 Car"/>
    <w:basedOn w:val="Policepardfaut"/>
    <w:link w:val="Titre8"/>
    <w:uiPriority w:val="9"/>
    <w:semiHidden/>
    <w:rsid w:val="0042746C"/>
    <w:rPr>
      <w:rFonts w:asciiTheme="majorHAnsi" w:eastAsiaTheme="majorEastAsia" w:hAnsiTheme="majorHAnsi" w:cstheme="majorBidi"/>
      <w:b/>
      <w:bCs/>
      <w:color w:val="505046" w:themeColor="text2"/>
    </w:rPr>
  </w:style>
  <w:style w:type="character" w:customStyle="1" w:styleId="Titre9Car">
    <w:name w:val="Titre 9 Car"/>
    <w:basedOn w:val="Policepardfaut"/>
    <w:link w:val="Titre9"/>
    <w:uiPriority w:val="9"/>
    <w:semiHidden/>
    <w:rsid w:val="0042746C"/>
    <w:rPr>
      <w:rFonts w:asciiTheme="majorHAnsi" w:eastAsiaTheme="majorEastAsia" w:hAnsiTheme="majorHAnsi" w:cstheme="majorBidi"/>
      <w:b/>
      <w:bCs/>
      <w:i/>
      <w:iCs/>
      <w:color w:val="505046" w:themeColor="text2"/>
    </w:rPr>
  </w:style>
  <w:style w:type="paragraph" w:styleId="Lgende">
    <w:name w:val="caption"/>
    <w:basedOn w:val="Normal"/>
    <w:next w:val="Normal"/>
    <w:uiPriority w:val="35"/>
    <w:unhideWhenUsed/>
    <w:qFormat/>
    <w:rsid w:val="0042746C"/>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42746C"/>
    <w:pPr>
      <w:spacing w:after="0" w:line="240" w:lineRule="auto"/>
      <w:contextualSpacing/>
    </w:pPr>
    <w:rPr>
      <w:rFonts w:asciiTheme="majorHAnsi" w:eastAsiaTheme="majorEastAsia" w:hAnsiTheme="majorHAnsi" w:cstheme="majorBidi"/>
      <w:color w:val="FF0000" w:themeColor="accent1"/>
      <w:spacing w:val="-10"/>
      <w:sz w:val="56"/>
      <w:szCs w:val="56"/>
    </w:rPr>
  </w:style>
  <w:style w:type="character" w:customStyle="1" w:styleId="TitreCar">
    <w:name w:val="Titre Car"/>
    <w:basedOn w:val="Policepardfaut"/>
    <w:link w:val="Titre"/>
    <w:uiPriority w:val="10"/>
    <w:rsid w:val="0042746C"/>
    <w:rPr>
      <w:rFonts w:asciiTheme="majorHAnsi" w:eastAsiaTheme="majorEastAsia" w:hAnsiTheme="majorHAnsi" w:cstheme="majorBidi"/>
      <w:color w:val="FF0000" w:themeColor="accent1"/>
      <w:spacing w:val="-10"/>
      <w:sz w:val="56"/>
      <w:szCs w:val="56"/>
    </w:rPr>
  </w:style>
  <w:style w:type="paragraph" w:styleId="Sous-titre">
    <w:name w:val="Subtitle"/>
    <w:basedOn w:val="Normal"/>
    <w:next w:val="Normal"/>
    <w:link w:val="Sous-titreCar"/>
    <w:uiPriority w:val="11"/>
    <w:qFormat/>
    <w:rsid w:val="0042746C"/>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42746C"/>
    <w:rPr>
      <w:rFonts w:asciiTheme="majorHAnsi" w:eastAsiaTheme="majorEastAsia" w:hAnsiTheme="majorHAnsi" w:cstheme="majorBidi"/>
      <w:sz w:val="24"/>
      <w:szCs w:val="24"/>
    </w:rPr>
  </w:style>
  <w:style w:type="character" w:styleId="lev">
    <w:name w:val="Strong"/>
    <w:basedOn w:val="Policepardfaut"/>
    <w:uiPriority w:val="22"/>
    <w:qFormat/>
    <w:rsid w:val="0042746C"/>
    <w:rPr>
      <w:b/>
      <w:bCs/>
    </w:rPr>
  </w:style>
  <w:style w:type="character" w:styleId="Accentuation">
    <w:name w:val="Emphasis"/>
    <w:basedOn w:val="Policepardfaut"/>
    <w:uiPriority w:val="20"/>
    <w:qFormat/>
    <w:rsid w:val="0042746C"/>
    <w:rPr>
      <w:i/>
      <w:iCs/>
    </w:rPr>
  </w:style>
  <w:style w:type="paragraph" w:styleId="Sansinterligne">
    <w:name w:val="No Spacing"/>
    <w:uiPriority w:val="1"/>
    <w:qFormat/>
    <w:rsid w:val="0042746C"/>
    <w:pPr>
      <w:spacing w:after="0" w:line="240" w:lineRule="auto"/>
    </w:pPr>
  </w:style>
  <w:style w:type="paragraph" w:styleId="Paragraphedeliste">
    <w:name w:val="List Paragraph"/>
    <w:basedOn w:val="Normal"/>
    <w:uiPriority w:val="34"/>
    <w:qFormat/>
    <w:rsid w:val="00FC60E8"/>
    <w:pPr>
      <w:ind w:left="720"/>
      <w:contextualSpacing/>
    </w:pPr>
  </w:style>
  <w:style w:type="paragraph" w:styleId="Citation">
    <w:name w:val="Quote"/>
    <w:basedOn w:val="Normal"/>
    <w:next w:val="Normal"/>
    <w:link w:val="CitationCar"/>
    <w:uiPriority w:val="29"/>
    <w:qFormat/>
    <w:rsid w:val="0042746C"/>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42746C"/>
    <w:rPr>
      <w:i/>
      <w:iCs/>
      <w:color w:val="404040" w:themeColor="text1" w:themeTint="BF"/>
    </w:rPr>
  </w:style>
  <w:style w:type="paragraph" w:styleId="Citationintense">
    <w:name w:val="Intense Quote"/>
    <w:basedOn w:val="Normal"/>
    <w:next w:val="Normal"/>
    <w:link w:val="CitationintenseCar"/>
    <w:uiPriority w:val="30"/>
    <w:qFormat/>
    <w:rsid w:val="0042746C"/>
    <w:pPr>
      <w:pBdr>
        <w:left w:val="single" w:sz="18" w:space="12" w:color="FF0000" w:themeColor="accent1"/>
      </w:pBdr>
      <w:spacing w:before="100" w:beforeAutospacing="1" w:line="300" w:lineRule="auto"/>
      <w:ind w:left="1224" w:right="1224"/>
    </w:pPr>
    <w:rPr>
      <w:rFonts w:asciiTheme="majorHAnsi" w:eastAsiaTheme="majorEastAsia" w:hAnsiTheme="majorHAnsi" w:cstheme="majorBidi"/>
      <w:color w:val="FF0000" w:themeColor="accent1"/>
      <w:sz w:val="28"/>
      <w:szCs w:val="28"/>
    </w:rPr>
  </w:style>
  <w:style w:type="character" w:customStyle="1" w:styleId="CitationintenseCar">
    <w:name w:val="Citation intense Car"/>
    <w:basedOn w:val="Policepardfaut"/>
    <w:link w:val="Citationintense"/>
    <w:uiPriority w:val="30"/>
    <w:rsid w:val="0042746C"/>
    <w:rPr>
      <w:rFonts w:asciiTheme="majorHAnsi" w:eastAsiaTheme="majorEastAsia" w:hAnsiTheme="majorHAnsi" w:cstheme="majorBidi"/>
      <w:color w:val="FF0000" w:themeColor="accent1"/>
      <w:sz w:val="28"/>
      <w:szCs w:val="28"/>
    </w:rPr>
  </w:style>
  <w:style w:type="character" w:styleId="Emphaseple">
    <w:name w:val="Subtle Emphasis"/>
    <w:basedOn w:val="Policepardfaut"/>
    <w:uiPriority w:val="19"/>
    <w:qFormat/>
    <w:rsid w:val="0042746C"/>
    <w:rPr>
      <w:i/>
      <w:iCs/>
      <w:color w:val="404040" w:themeColor="text1" w:themeTint="BF"/>
    </w:rPr>
  </w:style>
  <w:style w:type="character" w:styleId="Emphaseintense">
    <w:name w:val="Intense Emphasis"/>
    <w:basedOn w:val="Policepardfaut"/>
    <w:uiPriority w:val="21"/>
    <w:qFormat/>
    <w:rsid w:val="0042746C"/>
    <w:rPr>
      <w:b/>
      <w:bCs/>
      <w:i/>
      <w:iCs/>
    </w:rPr>
  </w:style>
  <w:style w:type="character" w:styleId="Rfrenceple">
    <w:name w:val="Subtle Reference"/>
    <w:basedOn w:val="Policepardfaut"/>
    <w:uiPriority w:val="31"/>
    <w:qFormat/>
    <w:rsid w:val="0042746C"/>
    <w:rPr>
      <w:smallCaps/>
      <w:color w:val="404040" w:themeColor="text1" w:themeTint="BF"/>
      <w:u w:val="single" w:color="7F7F7F" w:themeColor="text1" w:themeTint="80"/>
    </w:rPr>
  </w:style>
  <w:style w:type="character" w:styleId="Rfrenceintense">
    <w:name w:val="Intense Reference"/>
    <w:basedOn w:val="Policepardfaut"/>
    <w:uiPriority w:val="32"/>
    <w:qFormat/>
    <w:rsid w:val="0042746C"/>
    <w:rPr>
      <w:b/>
      <w:bCs/>
      <w:smallCaps/>
      <w:spacing w:val="5"/>
      <w:u w:val="single"/>
    </w:rPr>
  </w:style>
  <w:style w:type="character" w:styleId="Titredulivre">
    <w:name w:val="Book Title"/>
    <w:basedOn w:val="Policepardfaut"/>
    <w:uiPriority w:val="33"/>
    <w:qFormat/>
    <w:rsid w:val="0042746C"/>
    <w:rPr>
      <w:b/>
      <w:bCs/>
      <w:smallCaps/>
    </w:rPr>
  </w:style>
  <w:style w:type="paragraph" w:styleId="En-ttedetabledesmatires">
    <w:name w:val="TOC Heading"/>
    <w:basedOn w:val="Titre1"/>
    <w:next w:val="Normal"/>
    <w:uiPriority w:val="39"/>
    <w:unhideWhenUsed/>
    <w:qFormat/>
    <w:rsid w:val="0042746C"/>
    <w:pPr>
      <w:outlineLvl w:val="9"/>
    </w:pPr>
  </w:style>
  <w:style w:type="paragraph" w:styleId="Bibliographie">
    <w:name w:val="Bibliography"/>
    <w:basedOn w:val="Normal"/>
    <w:next w:val="Normal"/>
    <w:uiPriority w:val="37"/>
    <w:unhideWhenUsed/>
    <w:rsid w:val="00B35759"/>
    <w:pPr>
      <w:spacing w:after="240" w:line="240" w:lineRule="auto"/>
      <w:ind w:left="720" w:hanging="720"/>
    </w:pPr>
  </w:style>
  <w:style w:type="character" w:styleId="Textedelespacerserv">
    <w:name w:val="Placeholder Text"/>
    <w:basedOn w:val="Policepardfaut"/>
    <w:uiPriority w:val="99"/>
    <w:semiHidden/>
    <w:rsid w:val="003152C0"/>
    <w:rPr>
      <w:color w:val="808080"/>
    </w:rPr>
  </w:style>
  <w:style w:type="paragraph" w:customStyle="1" w:styleId="Prolog">
    <w:name w:val="Prolog"/>
    <w:basedOn w:val="Normal"/>
    <w:link w:val="PrologCar"/>
    <w:qFormat/>
    <w:rsid w:val="00DA50F8"/>
    <w:pPr>
      <w:spacing w:after="0" w:line="240" w:lineRule="auto"/>
    </w:pPr>
    <w:rPr>
      <w:rFonts w:ascii="Courier New" w:hAnsi="Courier New"/>
      <w:sz w:val="18"/>
    </w:rPr>
  </w:style>
  <w:style w:type="character" w:customStyle="1" w:styleId="PrologCar">
    <w:name w:val="Prolog Car"/>
    <w:basedOn w:val="Policepardfaut"/>
    <w:link w:val="Prolog"/>
    <w:rsid w:val="00DA50F8"/>
    <w:rPr>
      <w:rFonts w:ascii="Courier New" w:hAnsi="Courier New"/>
      <w:sz w:val="18"/>
    </w:rPr>
  </w:style>
  <w:style w:type="paragraph" w:styleId="Rvision">
    <w:name w:val="Revision"/>
    <w:hidden/>
    <w:uiPriority w:val="99"/>
    <w:semiHidden/>
    <w:rsid w:val="00DA50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5864">
      <w:bodyDiv w:val="1"/>
      <w:marLeft w:val="0"/>
      <w:marRight w:val="0"/>
      <w:marTop w:val="0"/>
      <w:marBottom w:val="0"/>
      <w:divBdr>
        <w:top w:val="none" w:sz="0" w:space="0" w:color="auto"/>
        <w:left w:val="none" w:sz="0" w:space="0" w:color="auto"/>
        <w:bottom w:val="none" w:sz="0" w:space="0" w:color="auto"/>
        <w:right w:val="none" w:sz="0" w:space="0" w:color="auto"/>
      </w:divBdr>
    </w:div>
    <w:div w:id="138517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dupuis\Application%20Data\Microsoft\Mod&#232;les\Rapport_COM21573B.dot" TargetMode="External"/></Relationships>
</file>

<file path=word/theme/theme1.xml><?xml version="1.0" encoding="utf-8"?>
<a:theme xmlns:a="http://schemas.openxmlformats.org/drawingml/2006/main" name="ThèmeUL">
  <a:themeElements>
    <a:clrScheme name="Custom 1">
      <a:dk1>
        <a:sysClr val="windowText" lastClr="000000"/>
      </a:dk1>
      <a:lt1>
        <a:sysClr val="window" lastClr="FFFFFF"/>
      </a:lt1>
      <a:dk2>
        <a:srgbClr val="505046"/>
      </a:dk2>
      <a:lt2>
        <a:srgbClr val="EEECE1"/>
      </a:lt2>
      <a:accent1>
        <a:srgbClr val="FF0000"/>
      </a:accent1>
      <a:accent2>
        <a:srgbClr val="FFBD47"/>
      </a:accent2>
      <a:accent3>
        <a:srgbClr val="B64926"/>
      </a:accent3>
      <a:accent4>
        <a:srgbClr val="FF8427"/>
      </a:accent4>
      <a:accent5>
        <a:srgbClr val="CC9900"/>
      </a:accent5>
      <a:accent6>
        <a:srgbClr val="B22600"/>
      </a:accent6>
      <a:hlink>
        <a:srgbClr val="0070C0"/>
      </a:hlink>
      <a:folHlink>
        <a:srgbClr val="7030A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DB786-1AE8-4F3A-94A1-16624F394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Rapport_COM21573B.dot</Template>
  <TotalTime>307</TotalTime>
  <Pages>1</Pages>
  <Words>3949</Words>
  <Characters>21723</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FSG</Company>
  <LinksUpToDate>false</LinksUpToDate>
  <CharactersWithSpaces>25621</CharactersWithSpaces>
  <SharedDoc>false</SharedDoc>
  <HLinks>
    <vt:vector size="54" baseType="variant">
      <vt:variant>
        <vt:i4>1441846</vt:i4>
      </vt:variant>
      <vt:variant>
        <vt:i4>50</vt:i4>
      </vt:variant>
      <vt:variant>
        <vt:i4>0</vt:i4>
      </vt:variant>
      <vt:variant>
        <vt:i4>5</vt:i4>
      </vt:variant>
      <vt:variant>
        <vt:lpwstr/>
      </vt:variant>
      <vt:variant>
        <vt:lpwstr>_Toc284419140</vt:lpwstr>
      </vt:variant>
      <vt:variant>
        <vt:i4>1114166</vt:i4>
      </vt:variant>
      <vt:variant>
        <vt:i4>44</vt:i4>
      </vt:variant>
      <vt:variant>
        <vt:i4>0</vt:i4>
      </vt:variant>
      <vt:variant>
        <vt:i4>5</vt:i4>
      </vt:variant>
      <vt:variant>
        <vt:lpwstr/>
      </vt:variant>
      <vt:variant>
        <vt:lpwstr>_Toc284419139</vt:lpwstr>
      </vt:variant>
      <vt:variant>
        <vt:i4>1114166</vt:i4>
      </vt:variant>
      <vt:variant>
        <vt:i4>38</vt:i4>
      </vt:variant>
      <vt:variant>
        <vt:i4>0</vt:i4>
      </vt:variant>
      <vt:variant>
        <vt:i4>5</vt:i4>
      </vt:variant>
      <vt:variant>
        <vt:lpwstr/>
      </vt:variant>
      <vt:variant>
        <vt:lpwstr>_Toc284419138</vt:lpwstr>
      </vt:variant>
      <vt:variant>
        <vt:i4>1114166</vt:i4>
      </vt:variant>
      <vt:variant>
        <vt:i4>32</vt:i4>
      </vt:variant>
      <vt:variant>
        <vt:i4>0</vt:i4>
      </vt:variant>
      <vt:variant>
        <vt:i4>5</vt:i4>
      </vt:variant>
      <vt:variant>
        <vt:lpwstr/>
      </vt:variant>
      <vt:variant>
        <vt:lpwstr>_Toc284419137</vt:lpwstr>
      </vt:variant>
      <vt:variant>
        <vt:i4>1114166</vt:i4>
      </vt:variant>
      <vt:variant>
        <vt:i4>26</vt:i4>
      </vt:variant>
      <vt:variant>
        <vt:i4>0</vt:i4>
      </vt:variant>
      <vt:variant>
        <vt:i4>5</vt:i4>
      </vt:variant>
      <vt:variant>
        <vt:lpwstr/>
      </vt:variant>
      <vt:variant>
        <vt:lpwstr>_Toc284419136</vt:lpwstr>
      </vt:variant>
      <vt:variant>
        <vt:i4>1114166</vt:i4>
      </vt:variant>
      <vt:variant>
        <vt:i4>20</vt:i4>
      </vt:variant>
      <vt:variant>
        <vt:i4>0</vt:i4>
      </vt:variant>
      <vt:variant>
        <vt:i4>5</vt:i4>
      </vt:variant>
      <vt:variant>
        <vt:lpwstr/>
      </vt:variant>
      <vt:variant>
        <vt:lpwstr>_Toc284419135</vt:lpwstr>
      </vt:variant>
      <vt:variant>
        <vt:i4>1114166</vt:i4>
      </vt:variant>
      <vt:variant>
        <vt:i4>14</vt:i4>
      </vt:variant>
      <vt:variant>
        <vt:i4>0</vt:i4>
      </vt:variant>
      <vt:variant>
        <vt:i4>5</vt:i4>
      </vt:variant>
      <vt:variant>
        <vt:lpwstr/>
      </vt:variant>
      <vt:variant>
        <vt:lpwstr>_Toc284419134</vt:lpwstr>
      </vt:variant>
      <vt:variant>
        <vt:i4>1114166</vt:i4>
      </vt:variant>
      <vt:variant>
        <vt:i4>8</vt:i4>
      </vt:variant>
      <vt:variant>
        <vt:i4>0</vt:i4>
      </vt:variant>
      <vt:variant>
        <vt:i4>5</vt:i4>
      </vt:variant>
      <vt:variant>
        <vt:lpwstr/>
      </vt:variant>
      <vt:variant>
        <vt:lpwstr>_Toc284419133</vt:lpwstr>
      </vt:variant>
      <vt:variant>
        <vt:i4>1114166</vt:i4>
      </vt:variant>
      <vt:variant>
        <vt:i4>2</vt:i4>
      </vt:variant>
      <vt:variant>
        <vt:i4>0</vt:i4>
      </vt:variant>
      <vt:variant>
        <vt:i4>5</vt:i4>
      </vt:variant>
      <vt:variant>
        <vt:lpwstr/>
      </vt:variant>
      <vt:variant>
        <vt:lpwstr>_Toc284419132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Dupuis</dc:creator>
  <cp:keywords/>
  <cp:lastModifiedBy>Correcteur</cp:lastModifiedBy>
  <cp:revision>1</cp:revision>
  <cp:lastPrinted>2007-09-11T17:37:00Z</cp:lastPrinted>
  <dcterms:created xsi:type="dcterms:W3CDTF">2016-10-25T00:44:00Z</dcterms:created>
  <dcterms:modified xsi:type="dcterms:W3CDTF">2016-10-25T02:08:00Z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id="xM0nifOR"/&gt;&lt;style id="http://www.zotero.org/styles/universite-laval-departement-dinformation-et-de-communication" hasBibliography="1" bibliographyStyleHasBeenSet="1"/&gt;&lt;prefs&gt;&lt;pref name="fieldT</vt:lpwstr>
  </property>
  <property fmtid="{D5CDD505-2E9C-101B-9397-08002B2CF9AE}" pid="3" name="ZOTERO_PREF_2">
    <vt:lpwstr>ype" value="Field"/&gt;&lt;pref name="storeReferences" value="true"/&gt;&lt;pref name="automaticJournalAbbreviations" value="true"/&gt;&lt;pref name="noteType" value=""/&gt;&lt;/prefs&gt;&lt;/data&gt;</vt:lpwstr>
  </property>
</Properties>
</file>